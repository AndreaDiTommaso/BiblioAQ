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7EE038EB" w:rsidR="00264DE8" w:rsidRPr="00B2121A" w:rsidRDefault="00FB2743"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BiblioAQ</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264DE8">
        <w:trPr>
          <w:jc w:val="center"/>
        </w:trPr>
        <w:tc>
          <w:tcPr>
            <w:tcW w:w="2988" w:type="dxa"/>
          </w:tcPr>
          <w:p w14:paraId="267337C5" w14:textId="77777777" w:rsidR="00264DE8" w:rsidRPr="00B2121A" w:rsidRDefault="00264DE8" w:rsidP="00EC0568">
            <w:pPr>
              <w:autoSpaceDE w:val="0"/>
              <w:autoSpaceDN w:val="0"/>
              <w:adjustRightInd w:val="0"/>
              <w:rPr>
                <w:rFonts w:ascii="Arial" w:hAnsi="Arial" w:cs="Arial"/>
                <w:b/>
                <w:color w:val="333399"/>
                <w:sz w:val="20"/>
                <w:szCs w:val="20"/>
              </w:rPr>
            </w:pPr>
          </w:p>
        </w:tc>
        <w:tc>
          <w:tcPr>
            <w:tcW w:w="2880" w:type="dxa"/>
          </w:tcPr>
          <w:p w14:paraId="2D2F4534"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097E9E0E"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56FEF0C4" w14:textId="77777777" w:rsidTr="00264DE8">
        <w:trPr>
          <w:jc w:val="center"/>
        </w:trPr>
        <w:tc>
          <w:tcPr>
            <w:tcW w:w="2988" w:type="dxa"/>
          </w:tcPr>
          <w:p w14:paraId="7516963F"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7E8EE02D"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4A3B10C3"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0E7D8A21" w14:textId="77777777" w:rsidTr="00264DE8">
        <w:trPr>
          <w:jc w:val="center"/>
        </w:trPr>
        <w:tc>
          <w:tcPr>
            <w:tcW w:w="2988" w:type="dxa"/>
          </w:tcPr>
          <w:p w14:paraId="0D676693"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52D6C0EF"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13B47F1F"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7850F158" w14:textId="77777777" w:rsidTr="00264DE8">
        <w:trPr>
          <w:jc w:val="center"/>
        </w:trPr>
        <w:tc>
          <w:tcPr>
            <w:tcW w:w="2988" w:type="dxa"/>
          </w:tcPr>
          <w:p w14:paraId="0128BA81" w14:textId="77777777" w:rsidR="00264DE8" w:rsidRPr="00B2121A" w:rsidRDefault="00264DE8" w:rsidP="00EC0568">
            <w:pPr>
              <w:autoSpaceDE w:val="0"/>
              <w:autoSpaceDN w:val="0"/>
              <w:adjustRightInd w:val="0"/>
              <w:rPr>
                <w:rFonts w:ascii="Arial" w:hAnsi="Arial" w:cs="Arial"/>
                <w:color w:val="333399"/>
                <w:sz w:val="20"/>
                <w:szCs w:val="20"/>
              </w:rPr>
            </w:pPr>
          </w:p>
        </w:tc>
        <w:tc>
          <w:tcPr>
            <w:tcW w:w="2880" w:type="dxa"/>
          </w:tcPr>
          <w:p w14:paraId="1287A847" w14:textId="77777777" w:rsidR="00264DE8" w:rsidRPr="00B2121A" w:rsidRDefault="00264DE8" w:rsidP="00EC0568">
            <w:pPr>
              <w:autoSpaceDE w:val="0"/>
              <w:autoSpaceDN w:val="0"/>
              <w:adjustRightInd w:val="0"/>
              <w:rPr>
                <w:rFonts w:ascii="Arial" w:hAnsi="Arial" w:cs="Arial"/>
                <w:i/>
                <w:color w:val="333399"/>
                <w:sz w:val="20"/>
                <w:szCs w:val="20"/>
              </w:rPr>
            </w:pPr>
          </w:p>
        </w:tc>
        <w:tc>
          <w:tcPr>
            <w:tcW w:w="2989" w:type="dxa"/>
          </w:tcPr>
          <w:p w14:paraId="794F7538" w14:textId="77777777" w:rsidR="00264DE8" w:rsidRPr="00B2121A" w:rsidRDefault="00264DE8" w:rsidP="00EC0568">
            <w:pPr>
              <w:autoSpaceDE w:val="0"/>
              <w:autoSpaceDN w:val="0"/>
              <w:adjustRightInd w:val="0"/>
              <w:rPr>
                <w:rFonts w:ascii="Arial" w:hAnsi="Arial" w:cs="Arial"/>
                <w:i/>
                <w:color w:val="333399"/>
                <w:sz w:val="20"/>
                <w:szCs w:val="20"/>
              </w:rPr>
            </w:pPr>
          </w:p>
        </w:tc>
      </w:tr>
      <w:tr w:rsidR="00264DE8" w:rsidRPr="00B2121A" w14:paraId="45686CCE" w14:textId="77777777" w:rsidTr="00264DE8">
        <w:trPr>
          <w:jc w:val="center"/>
        </w:trPr>
        <w:tc>
          <w:tcPr>
            <w:tcW w:w="2988" w:type="dxa"/>
          </w:tcPr>
          <w:p w14:paraId="5447B946" w14:textId="77777777" w:rsidR="00264DE8" w:rsidRPr="00B2121A" w:rsidRDefault="00264DE8" w:rsidP="00EC0568">
            <w:pPr>
              <w:autoSpaceDE w:val="0"/>
              <w:autoSpaceDN w:val="0"/>
              <w:adjustRightInd w:val="0"/>
              <w:jc w:val="both"/>
              <w:rPr>
                <w:rFonts w:ascii="Arial" w:hAnsi="Arial" w:cs="Arial"/>
                <w:color w:val="333399"/>
                <w:sz w:val="20"/>
                <w:szCs w:val="20"/>
              </w:rPr>
            </w:pPr>
          </w:p>
        </w:tc>
        <w:tc>
          <w:tcPr>
            <w:tcW w:w="2880" w:type="dxa"/>
          </w:tcPr>
          <w:p w14:paraId="5E9B9974" w14:textId="77777777" w:rsidR="00264DE8" w:rsidRPr="00B2121A" w:rsidRDefault="00264DE8" w:rsidP="00EC0568">
            <w:pPr>
              <w:autoSpaceDE w:val="0"/>
              <w:autoSpaceDN w:val="0"/>
              <w:adjustRightInd w:val="0"/>
              <w:jc w:val="both"/>
              <w:rPr>
                <w:rFonts w:ascii="Arial" w:hAnsi="Arial" w:cs="Arial"/>
                <w:i/>
                <w:color w:val="333399"/>
                <w:sz w:val="20"/>
                <w:szCs w:val="20"/>
              </w:rPr>
            </w:pPr>
          </w:p>
        </w:tc>
        <w:tc>
          <w:tcPr>
            <w:tcW w:w="2989" w:type="dxa"/>
          </w:tcPr>
          <w:p w14:paraId="125AEDFB" w14:textId="77777777" w:rsidR="00264DE8" w:rsidRPr="00B2121A" w:rsidRDefault="00264DE8" w:rsidP="00EC0568">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B2121A" w:rsidRDefault="00263EFB"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B2121A">
        <w:rPr>
          <w:rFonts w:ascii="Arial" w:hAnsi="Arial" w:cs="Arial"/>
        </w:rPr>
        <w:t>Strategy</w:t>
      </w:r>
    </w:p>
    <w:p w14:paraId="012A3223" w14:textId="3B2CF2E4" w:rsidR="002911BE" w:rsidRPr="002911BE" w:rsidRDefault="002911BE" w:rsidP="00EC0568">
      <w:pPr>
        <w:pStyle w:val="Titolo1"/>
        <w:jc w:val="both"/>
        <w:rPr>
          <w:rFonts w:ascii="Arial" w:hAnsi="Arial" w:cs="Arial"/>
          <w:sz w:val="32"/>
          <w:u w:val="single"/>
        </w:rPr>
      </w:pPr>
      <w:r w:rsidRPr="002911BE">
        <w:rPr>
          <w:rFonts w:ascii="Arial" w:hAnsi="Arial" w:cs="Arial"/>
          <w:sz w:val="32"/>
          <w:u w:val="single"/>
        </w:rPr>
        <w:t>Product Objectives</w:t>
      </w:r>
    </w:p>
    <w:p w14:paraId="2A481677" w14:textId="564827CB" w:rsidR="002911BE" w:rsidRPr="002911BE" w:rsidRDefault="002911BE" w:rsidP="00EC0568">
      <w:pPr>
        <w:pStyle w:val="Titolo1"/>
        <w:jc w:val="both"/>
        <w:rPr>
          <w:rFonts w:ascii="Arial" w:hAnsi="Arial" w:cs="Arial"/>
        </w:rPr>
      </w:pPr>
      <w:r w:rsidRPr="002911BE">
        <w:rPr>
          <w:rFonts w:ascii="Arial" w:hAnsi="Arial" w:cs="Arial"/>
        </w:rPr>
        <w:t>Business goals</w:t>
      </w:r>
    </w:p>
    <w:p w14:paraId="292B6DBD" w14:textId="53738745" w:rsidR="002911BE" w:rsidRPr="002911BE" w:rsidRDefault="002911BE" w:rsidP="002911BE">
      <w:pPr>
        <w:rPr>
          <w:rFonts w:ascii="Arial" w:hAnsi="Arial" w:cs="Arial"/>
        </w:rPr>
      </w:pPr>
      <w:r w:rsidRPr="002911BE">
        <w:rPr>
          <w:rFonts w:ascii="Arial" w:hAnsi="Arial" w:cs="Arial"/>
        </w:rPr>
        <w:t xml:space="preserve">Describe the business goals </w:t>
      </w:r>
    </w:p>
    <w:p w14:paraId="50937C6B" w14:textId="7AF47AD1" w:rsidR="00263EFB" w:rsidRDefault="00263EFB" w:rsidP="00EC0568">
      <w:pPr>
        <w:pStyle w:val="Titolo1"/>
        <w:jc w:val="both"/>
        <w:rPr>
          <w:rFonts w:ascii="Arial" w:hAnsi="Arial" w:cs="Arial"/>
        </w:rPr>
      </w:pPr>
      <w:r w:rsidRPr="00B2121A">
        <w:rPr>
          <w:rFonts w:ascii="Arial" w:hAnsi="Arial" w:cs="Arial"/>
        </w:rPr>
        <w:t>Product Overview</w:t>
      </w:r>
    </w:p>
    <w:p w14:paraId="1018900D" w14:textId="1A10CBBE" w:rsidR="00FB2743" w:rsidRPr="00A911E7" w:rsidRDefault="00FB2743" w:rsidP="00FB2743">
      <w:pPr>
        <w:rPr>
          <w:rFonts w:ascii="Arial" w:hAnsi="Arial" w:cs="Arial"/>
          <w:lang w:val="it-IT"/>
        </w:rPr>
      </w:pPr>
      <w:proofErr w:type="spellStart"/>
      <w:r w:rsidRPr="00A911E7">
        <w:rPr>
          <w:rFonts w:ascii="Arial" w:hAnsi="Arial" w:cs="Arial"/>
          <w:lang w:val="it-IT"/>
        </w:rPr>
        <w:t>BiblioAQ</w:t>
      </w:r>
      <w:proofErr w:type="spellEnd"/>
      <w:r w:rsidRPr="00A911E7">
        <w:rPr>
          <w:rFonts w:ascii="Arial" w:hAnsi="Arial" w:cs="Arial"/>
          <w:lang w:val="it-IT"/>
        </w:rPr>
        <w:t xml:space="preserve"> è un app pensata per facilitare l’accesso alle biblioteche aquilane fornendo agli utenti servizi di prenotazione di accesso alla struttura e al catalogo dei libri.</w:t>
      </w:r>
    </w:p>
    <w:p w14:paraId="1164F9F7" w14:textId="2B777906" w:rsidR="00FB2743" w:rsidRPr="00A911E7" w:rsidRDefault="00FB2743" w:rsidP="00FB2743">
      <w:pPr>
        <w:rPr>
          <w:rFonts w:ascii="Arial" w:hAnsi="Arial" w:cs="Arial"/>
          <w:lang w:val="it-IT"/>
        </w:rPr>
      </w:pPr>
      <w:r w:rsidRPr="00A911E7">
        <w:rPr>
          <w:rFonts w:ascii="Arial" w:hAnsi="Arial" w:cs="Arial"/>
          <w:lang w:val="it-IT"/>
        </w:rPr>
        <w:t>L’app è destinata sia a studenti sia a lettori di ogni fascia di età.</w:t>
      </w:r>
    </w:p>
    <w:p w14:paraId="7D8FDF41" w14:textId="1374C8B0" w:rsidR="00A911E7" w:rsidRPr="005927D2" w:rsidRDefault="00F26FEE" w:rsidP="00A911E7">
      <w:pPr>
        <w:pStyle w:val="Titolo1"/>
        <w:jc w:val="both"/>
        <w:rPr>
          <w:rFonts w:ascii="Arial" w:hAnsi="Arial" w:cs="Arial"/>
          <w:lang w:val="it-IT"/>
        </w:rPr>
      </w:pPr>
      <w:r w:rsidRPr="005927D2">
        <w:rPr>
          <w:rFonts w:ascii="Arial" w:hAnsi="Arial" w:cs="Arial"/>
          <w:lang w:val="it-IT"/>
        </w:rPr>
        <w:t>Competitors</w:t>
      </w:r>
    </w:p>
    <w:p w14:paraId="70D0B147" w14:textId="634592DD" w:rsidR="002911BE" w:rsidRDefault="00A911E7" w:rsidP="00F26FEE">
      <w:pPr>
        <w:rPr>
          <w:rFonts w:ascii="Arial" w:hAnsi="Arial" w:cs="Arial"/>
          <w:lang w:val="it-IT"/>
        </w:rPr>
      </w:pPr>
      <w:r w:rsidRPr="00A911E7">
        <w:rPr>
          <w:rFonts w:ascii="Arial" w:hAnsi="Arial" w:cs="Arial"/>
          <w:lang w:val="it-IT"/>
        </w:rPr>
        <w:t xml:space="preserve">Web </w:t>
      </w:r>
      <w:proofErr w:type="spellStart"/>
      <w:r w:rsidRPr="00A911E7">
        <w:rPr>
          <w:rFonts w:ascii="Arial" w:hAnsi="Arial" w:cs="Arial"/>
          <w:lang w:val="it-IT"/>
        </w:rPr>
        <w:t>Opac</w:t>
      </w:r>
      <w:proofErr w:type="spellEnd"/>
      <w:r w:rsidRPr="00A911E7">
        <w:rPr>
          <w:rFonts w:ascii="Arial" w:hAnsi="Arial" w:cs="Arial"/>
          <w:lang w:val="it-IT"/>
        </w:rPr>
        <w:t>: 1000 biblioteche:</w:t>
      </w:r>
      <w:r>
        <w:rPr>
          <w:rFonts w:ascii="Arial" w:hAnsi="Arial" w:cs="Arial"/>
          <w:lang w:val="it-IT"/>
        </w:rPr>
        <w:t xml:space="preserve"> </w:t>
      </w:r>
      <w:r w:rsidRPr="00A911E7">
        <w:rPr>
          <w:rFonts w:ascii="Arial" w:hAnsi="Arial" w:cs="Arial"/>
          <w:lang w:val="it-IT"/>
        </w:rPr>
        <w:t>”Questa a</w:t>
      </w:r>
      <w:r>
        <w:rPr>
          <w:rFonts w:ascii="Arial" w:hAnsi="Arial" w:cs="Arial"/>
          <w:lang w:val="it-IT"/>
        </w:rPr>
        <w:t>pplicazione consente di accedere a 1000+ biblioteche pubbliche”. L’applicazione consente di accedere ai cataloghi e al proprio account personale di oltre 500 biblioteche pubbliche presenti in Austria, Germania e Svizzera, non è disponibile in Italia.</w:t>
      </w:r>
    </w:p>
    <w:p w14:paraId="5CD31375" w14:textId="77777777" w:rsidR="00A911E7" w:rsidRDefault="00A911E7" w:rsidP="00F26FEE">
      <w:pPr>
        <w:rPr>
          <w:rFonts w:ascii="Arial" w:hAnsi="Arial" w:cs="Arial"/>
          <w:lang w:val="it-IT"/>
        </w:rPr>
      </w:pPr>
    </w:p>
    <w:p w14:paraId="68483781" w14:textId="488BF467" w:rsidR="00A911E7" w:rsidRDefault="00A911E7" w:rsidP="00F26FEE">
      <w:pPr>
        <w:rPr>
          <w:rFonts w:ascii="Arial" w:hAnsi="Arial" w:cs="Arial"/>
          <w:lang w:val="it-IT"/>
        </w:rPr>
      </w:pPr>
      <w:proofErr w:type="spellStart"/>
      <w:r w:rsidRPr="00A911E7">
        <w:rPr>
          <w:rFonts w:ascii="Arial" w:hAnsi="Arial" w:cs="Arial"/>
          <w:lang w:val="it-IT"/>
        </w:rPr>
        <w:t>BiblioTU</w:t>
      </w:r>
      <w:proofErr w:type="spellEnd"/>
      <w:r w:rsidRPr="00A911E7">
        <w:rPr>
          <w:rFonts w:ascii="Arial" w:hAnsi="Arial" w:cs="Arial"/>
          <w:lang w:val="it-IT"/>
        </w:rPr>
        <w:t xml:space="preserve"> e simili</w:t>
      </w:r>
      <w:r>
        <w:rPr>
          <w:rFonts w:ascii="Arial" w:hAnsi="Arial" w:cs="Arial"/>
          <w:lang w:val="it-IT"/>
        </w:rPr>
        <w:t xml:space="preserve">: Queste app consentono di accedere al catalogo online delle biblioteche presenti sul territorio specifico per ogni app. Non sono diretti competitors </w:t>
      </w:r>
      <w:proofErr w:type="spellStart"/>
      <w:r>
        <w:rPr>
          <w:rFonts w:ascii="Arial" w:hAnsi="Arial" w:cs="Arial"/>
          <w:lang w:val="it-IT"/>
        </w:rPr>
        <w:t>poichè</w:t>
      </w:r>
      <w:proofErr w:type="spellEnd"/>
      <w:r>
        <w:rPr>
          <w:rFonts w:ascii="Arial" w:hAnsi="Arial" w:cs="Arial"/>
          <w:lang w:val="it-IT"/>
        </w:rPr>
        <w:t xml:space="preserve"> non disponibili per il territorio aquilano.</w:t>
      </w:r>
    </w:p>
    <w:p w14:paraId="5D61D044" w14:textId="77777777" w:rsidR="00A911E7" w:rsidRPr="00A911E7" w:rsidRDefault="00A911E7" w:rsidP="00F26FEE">
      <w:pPr>
        <w:rPr>
          <w:rFonts w:ascii="Arial" w:hAnsi="Arial" w:cs="Arial"/>
          <w:lang w:val="it-IT"/>
        </w:rPr>
      </w:pPr>
    </w:p>
    <w:p w14:paraId="0192EC34" w14:textId="7C7C4946" w:rsidR="002911BE" w:rsidRPr="005927D2" w:rsidRDefault="002911BE" w:rsidP="002911BE">
      <w:pPr>
        <w:rPr>
          <w:rFonts w:ascii="Arial" w:hAnsi="Arial" w:cs="Arial"/>
          <w:b/>
          <w:color w:val="365F91" w:themeColor="accent1" w:themeShade="BF"/>
          <w:sz w:val="32"/>
          <w:u w:val="single"/>
          <w:lang w:val="en-GB"/>
        </w:rPr>
      </w:pPr>
      <w:r w:rsidRPr="005927D2">
        <w:rPr>
          <w:rFonts w:ascii="Arial" w:hAnsi="Arial" w:cs="Arial"/>
          <w:b/>
          <w:color w:val="365F91" w:themeColor="accent1" w:themeShade="BF"/>
          <w:sz w:val="32"/>
          <w:u w:val="single"/>
          <w:lang w:val="en-GB"/>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47B316FA" w:rsidR="002911BE" w:rsidRDefault="00E555F3" w:rsidP="002911BE">
      <w:pPr>
        <w:jc w:val="both"/>
        <w:rPr>
          <w:rFonts w:ascii="Arial" w:hAnsi="Arial" w:cs="Arial"/>
        </w:rPr>
      </w:pPr>
      <w:r>
        <w:rPr>
          <w:rFonts w:ascii="Arial" w:hAnsi="Arial" w:cs="Arial"/>
        </w:rPr>
        <w:t>Needs:</w:t>
      </w:r>
    </w:p>
    <w:p w14:paraId="3C853F60" w14:textId="706A8D9B" w:rsidR="00E555F3" w:rsidRPr="00E555F3" w:rsidRDefault="00E555F3" w:rsidP="00E555F3">
      <w:pPr>
        <w:pStyle w:val="Paragrafoelenco"/>
        <w:numPr>
          <w:ilvl w:val="0"/>
          <w:numId w:val="2"/>
        </w:numPr>
        <w:jc w:val="both"/>
        <w:rPr>
          <w:rFonts w:ascii="Arial" w:hAnsi="Arial" w:cs="Arial"/>
          <w:lang w:val="it-IT"/>
        </w:rPr>
      </w:pPr>
      <w:r w:rsidRPr="00E555F3">
        <w:rPr>
          <w:rFonts w:ascii="Arial" w:hAnsi="Arial" w:cs="Arial"/>
          <w:lang w:val="it-IT"/>
        </w:rPr>
        <w:t>Trovare le biblioteche presenti sul suolo aquilano.</w:t>
      </w:r>
    </w:p>
    <w:p w14:paraId="42C76BCB" w14:textId="7CE40CB5" w:rsidR="00E555F3" w:rsidRDefault="00526998" w:rsidP="00E555F3">
      <w:pPr>
        <w:pStyle w:val="Paragrafoelenco"/>
        <w:numPr>
          <w:ilvl w:val="0"/>
          <w:numId w:val="2"/>
        </w:numPr>
        <w:jc w:val="both"/>
        <w:rPr>
          <w:rFonts w:ascii="Arial" w:hAnsi="Arial" w:cs="Arial"/>
          <w:lang w:val="it-IT"/>
        </w:rPr>
      </w:pPr>
      <w:r>
        <w:rPr>
          <w:rFonts w:ascii="Arial" w:hAnsi="Arial" w:cs="Arial"/>
          <w:lang w:val="it-IT"/>
        </w:rPr>
        <w:t>Prenotarsi un posto nella struttura.</w:t>
      </w:r>
    </w:p>
    <w:p w14:paraId="2196BFAE" w14:textId="5F2C56E6" w:rsidR="00E555F3" w:rsidRDefault="00E555F3" w:rsidP="00E555F3">
      <w:pPr>
        <w:pStyle w:val="Paragrafoelenco"/>
        <w:numPr>
          <w:ilvl w:val="0"/>
          <w:numId w:val="2"/>
        </w:numPr>
        <w:jc w:val="both"/>
        <w:rPr>
          <w:rFonts w:ascii="Arial" w:hAnsi="Arial" w:cs="Arial"/>
          <w:lang w:val="it-IT"/>
        </w:rPr>
      </w:pPr>
      <w:r>
        <w:rPr>
          <w:rFonts w:ascii="Arial" w:hAnsi="Arial" w:cs="Arial"/>
          <w:lang w:val="it-IT"/>
        </w:rPr>
        <w:t>Verificare la presenza di un libro.</w:t>
      </w:r>
    </w:p>
    <w:p w14:paraId="430EAA25" w14:textId="33205835" w:rsidR="00E555F3" w:rsidRDefault="00E555F3" w:rsidP="00E555F3">
      <w:pPr>
        <w:rPr>
          <w:rFonts w:ascii="Arial" w:hAnsi="Arial" w:cs="Arial"/>
          <w:lang w:val="en-GB"/>
        </w:rPr>
      </w:pPr>
      <w:r w:rsidRPr="00E555F3">
        <w:rPr>
          <w:rFonts w:ascii="Arial" w:hAnsi="Arial" w:cs="Arial"/>
          <w:lang w:val="en-GB"/>
        </w:rPr>
        <w:t>Goals:</w:t>
      </w:r>
    </w:p>
    <w:p w14:paraId="7AE4B1DB" w14:textId="128ABC26" w:rsidR="00E555F3" w:rsidRDefault="00E555F3" w:rsidP="00E555F3">
      <w:pPr>
        <w:pStyle w:val="Paragrafoelenco"/>
        <w:numPr>
          <w:ilvl w:val="0"/>
          <w:numId w:val="3"/>
        </w:numPr>
        <w:rPr>
          <w:rFonts w:ascii="Arial" w:hAnsi="Arial" w:cs="Arial"/>
          <w:lang w:val="it-IT"/>
        </w:rPr>
      </w:pPr>
      <w:r w:rsidRPr="00E555F3">
        <w:rPr>
          <w:rFonts w:ascii="Arial" w:hAnsi="Arial" w:cs="Arial"/>
          <w:lang w:val="it-IT"/>
        </w:rPr>
        <w:t>Mostrare su un mappa l</w:t>
      </w:r>
      <w:r>
        <w:rPr>
          <w:rFonts w:ascii="Arial" w:hAnsi="Arial" w:cs="Arial"/>
          <w:lang w:val="it-IT"/>
        </w:rPr>
        <w:t>e biblioteche accessibili.</w:t>
      </w:r>
    </w:p>
    <w:p w14:paraId="6F60AE0E" w14:textId="26275AA3"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accesso ad una biblioteca.</w:t>
      </w:r>
    </w:p>
    <w:p w14:paraId="4ECCEE90" w14:textId="1DB782E6" w:rsidR="00E555F3" w:rsidRDefault="00E555F3" w:rsidP="00E555F3">
      <w:pPr>
        <w:pStyle w:val="Paragrafoelenco"/>
        <w:numPr>
          <w:ilvl w:val="0"/>
          <w:numId w:val="3"/>
        </w:numPr>
        <w:rPr>
          <w:rFonts w:ascii="Arial" w:hAnsi="Arial" w:cs="Arial"/>
          <w:lang w:val="it-IT"/>
        </w:rPr>
      </w:pPr>
      <w:r>
        <w:rPr>
          <w:rFonts w:ascii="Arial" w:hAnsi="Arial" w:cs="Arial"/>
          <w:lang w:val="it-IT"/>
        </w:rPr>
        <w:t>Consultare il catalogo di una biblioteca</w:t>
      </w:r>
      <w:r w:rsidR="00526998">
        <w:rPr>
          <w:rFonts w:ascii="Arial" w:hAnsi="Arial" w:cs="Arial"/>
          <w:lang w:val="it-IT"/>
        </w:rPr>
        <w:t xml:space="preserve"> con filtri di ricerca.</w:t>
      </w:r>
    </w:p>
    <w:p w14:paraId="702E3948" w14:textId="740E5C3D" w:rsidR="00E555F3" w:rsidRDefault="00E555F3" w:rsidP="00E555F3">
      <w:pPr>
        <w:pStyle w:val="Paragrafoelenco"/>
        <w:numPr>
          <w:ilvl w:val="0"/>
          <w:numId w:val="3"/>
        </w:numPr>
        <w:rPr>
          <w:rFonts w:ascii="Arial" w:hAnsi="Arial" w:cs="Arial"/>
          <w:lang w:val="it-IT"/>
        </w:rPr>
      </w:pPr>
      <w:r>
        <w:rPr>
          <w:rFonts w:ascii="Arial" w:hAnsi="Arial" w:cs="Arial"/>
          <w:lang w:val="it-IT"/>
        </w:rPr>
        <w:t>Prenotare un libro.</w:t>
      </w:r>
    </w:p>
    <w:p w14:paraId="65F5947B" w14:textId="2ACD8E68" w:rsidR="00526998" w:rsidRDefault="00526998" w:rsidP="00E555F3">
      <w:pPr>
        <w:pStyle w:val="Paragrafoelenco"/>
        <w:numPr>
          <w:ilvl w:val="0"/>
          <w:numId w:val="3"/>
        </w:numPr>
        <w:rPr>
          <w:rFonts w:ascii="Arial" w:hAnsi="Arial" w:cs="Arial"/>
          <w:lang w:val="it-IT"/>
        </w:rPr>
      </w:pPr>
      <w:r>
        <w:rPr>
          <w:rFonts w:ascii="Arial" w:hAnsi="Arial" w:cs="Arial"/>
          <w:lang w:val="it-IT"/>
        </w:rPr>
        <w:t>Area personale.</w:t>
      </w:r>
    </w:p>
    <w:p w14:paraId="7A2E5E09" w14:textId="7FB169AE"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7578100D" w:rsidR="002911BE" w:rsidRDefault="0029292D" w:rsidP="00EC0568">
      <w:pPr>
        <w:jc w:val="both"/>
        <w:rPr>
          <w:rFonts w:ascii="Arial" w:hAnsi="Arial" w:cs="Arial"/>
          <w:lang w:val="it-IT"/>
        </w:rPr>
      </w:pPr>
      <w:r w:rsidRPr="0029292D">
        <w:rPr>
          <w:rFonts w:ascii="Arial" w:hAnsi="Arial" w:cs="Arial"/>
          <w:lang w:val="it-IT"/>
        </w:rPr>
        <w:t>Le principali esigen</w:t>
      </w:r>
      <w:r>
        <w:rPr>
          <w:rFonts w:ascii="Arial" w:hAnsi="Arial" w:cs="Arial"/>
          <w:lang w:val="it-IT"/>
        </w:rPr>
        <w:t>ze</w:t>
      </w:r>
      <w:r w:rsidRPr="0029292D">
        <w:rPr>
          <w:rFonts w:ascii="Arial" w:hAnsi="Arial" w:cs="Arial"/>
          <w:lang w:val="it-IT"/>
        </w:rPr>
        <w:t xml:space="preserve"> che </w:t>
      </w:r>
      <w:proofErr w:type="spellStart"/>
      <w:r w:rsidRPr="0029292D">
        <w:rPr>
          <w:rFonts w:ascii="Arial" w:hAnsi="Arial" w:cs="Arial"/>
          <w:lang w:val="it-IT"/>
        </w:rPr>
        <w:t>B</w:t>
      </w:r>
      <w:r>
        <w:rPr>
          <w:rFonts w:ascii="Arial" w:hAnsi="Arial" w:cs="Arial"/>
          <w:lang w:val="it-IT"/>
        </w:rPr>
        <w:t>iblioAQ</w:t>
      </w:r>
      <w:proofErr w:type="spellEnd"/>
      <w:r>
        <w:rPr>
          <w:rFonts w:ascii="Arial" w:hAnsi="Arial" w:cs="Arial"/>
          <w:lang w:val="it-IT"/>
        </w:rPr>
        <w:t xml:space="preserve"> vuole soddisfare sono di rendere semplice ed immediato l’accesso alle biblioteche e di poter verificare velocemente la disponibilità di un libro.</w:t>
      </w:r>
    </w:p>
    <w:p w14:paraId="597798F0" w14:textId="110B359B" w:rsidR="0029292D" w:rsidRDefault="0029292D" w:rsidP="0029292D">
      <w:pPr>
        <w:pStyle w:val="Paragrafoelenco"/>
        <w:numPr>
          <w:ilvl w:val="0"/>
          <w:numId w:val="4"/>
        </w:numPr>
        <w:jc w:val="both"/>
        <w:rPr>
          <w:rFonts w:ascii="Arial" w:hAnsi="Arial" w:cs="Arial"/>
          <w:lang w:val="it-IT"/>
        </w:rPr>
      </w:pPr>
      <w:r>
        <w:rPr>
          <w:rFonts w:ascii="Arial" w:hAnsi="Arial" w:cs="Arial"/>
          <w:lang w:val="it-IT"/>
        </w:rPr>
        <w:lastRenderedPageBreak/>
        <w:t>Quante volte sei entrato in una biblioteca e non hai trovato il libro che cercavi?</w:t>
      </w:r>
    </w:p>
    <w:p w14:paraId="03E3060E" w14:textId="1A0CB345" w:rsidR="0029292D" w:rsidRDefault="0029292D" w:rsidP="0029292D">
      <w:pPr>
        <w:ind w:left="720"/>
        <w:jc w:val="both"/>
        <w:rPr>
          <w:rFonts w:ascii="Arial" w:hAnsi="Arial" w:cs="Arial"/>
          <w:lang w:val="it-IT"/>
        </w:rPr>
      </w:pPr>
      <w:r>
        <w:rPr>
          <w:rFonts w:ascii="Arial" w:hAnsi="Arial" w:cs="Arial"/>
          <w:lang w:val="it-IT"/>
        </w:rPr>
        <w:t xml:space="preserve">Con </w:t>
      </w:r>
      <w:proofErr w:type="spellStart"/>
      <w:r>
        <w:rPr>
          <w:rFonts w:ascii="Arial" w:hAnsi="Arial" w:cs="Arial"/>
          <w:lang w:val="it-IT"/>
        </w:rPr>
        <w:t>BiblioAQ</w:t>
      </w:r>
      <w:proofErr w:type="spellEnd"/>
      <w:r>
        <w:rPr>
          <w:rFonts w:ascii="Arial" w:hAnsi="Arial" w:cs="Arial"/>
          <w:lang w:val="it-IT"/>
        </w:rPr>
        <w:t xml:space="preserve"> potrai sapere in anticipo in quale biblioteca troverai ciò che cerchi.</w:t>
      </w:r>
    </w:p>
    <w:p w14:paraId="74460AF2" w14:textId="77777777" w:rsidR="0029292D" w:rsidRDefault="0029292D" w:rsidP="0029292D">
      <w:pPr>
        <w:ind w:left="720"/>
        <w:jc w:val="both"/>
        <w:rPr>
          <w:rFonts w:ascii="Arial" w:hAnsi="Arial" w:cs="Arial"/>
          <w:lang w:val="it-IT"/>
        </w:rPr>
      </w:pPr>
    </w:p>
    <w:p w14:paraId="2E158369" w14:textId="414E35D1" w:rsidR="0029292D" w:rsidRDefault="0029292D" w:rsidP="0029292D">
      <w:pPr>
        <w:pStyle w:val="Paragrafoelenco"/>
        <w:numPr>
          <w:ilvl w:val="0"/>
          <w:numId w:val="4"/>
        </w:numPr>
        <w:jc w:val="both"/>
        <w:rPr>
          <w:rFonts w:ascii="Arial" w:hAnsi="Arial" w:cs="Arial"/>
          <w:lang w:val="it-IT"/>
        </w:rPr>
      </w:pPr>
      <w:r>
        <w:rPr>
          <w:rFonts w:ascii="Arial" w:hAnsi="Arial" w:cs="Arial"/>
          <w:lang w:val="it-IT"/>
        </w:rPr>
        <w:t>Non hai trovato posto in biblioteca perché era piena?</w:t>
      </w:r>
    </w:p>
    <w:p w14:paraId="70735DDA" w14:textId="414C8BC8" w:rsidR="0029292D" w:rsidRDefault="0029292D" w:rsidP="0029292D">
      <w:pPr>
        <w:pStyle w:val="Paragrafoelenco"/>
        <w:jc w:val="both"/>
        <w:rPr>
          <w:rFonts w:ascii="Arial" w:hAnsi="Arial" w:cs="Arial"/>
          <w:lang w:val="it-IT"/>
        </w:rPr>
      </w:pPr>
      <w:r>
        <w:rPr>
          <w:rFonts w:ascii="Arial" w:hAnsi="Arial" w:cs="Arial"/>
          <w:lang w:val="it-IT"/>
        </w:rPr>
        <w:t>D’ora in poi potrai riservarti un posto libero in qualunque momento</w:t>
      </w:r>
    </w:p>
    <w:p w14:paraId="5207E754" w14:textId="1003A27A" w:rsidR="0029292D" w:rsidRDefault="0029292D" w:rsidP="0029292D">
      <w:pPr>
        <w:jc w:val="both"/>
        <w:rPr>
          <w:rFonts w:ascii="Arial" w:hAnsi="Arial" w:cs="Arial"/>
          <w:lang w:val="it-IT"/>
        </w:rPr>
      </w:pPr>
    </w:p>
    <w:p w14:paraId="767CCCA7" w14:textId="54F174B6" w:rsidR="0029292D" w:rsidRDefault="00BA58FD" w:rsidP="0029292D">
      <w:pPr>
        <w:jc w:val="both"/>
        <w:rPr>
          <w:rFonts w:ascii="Arial" w:hAnsi="Arial" w:cs="Arial"/>
          <w:lang w:val="it-IT"/>
        </w:rPr>
      </w:pPr>
      <w:r>
        <w:rPr>
          <w:rFonts w:ascii="Arial" w:hAnsi="Arial" w:cs="Arial"/>
          <w:lang w:val="it-IT"/>
        </w:rPr>
        <w:t>L’app si propone come strumento per prenotarsi alle strutture in maniera rapida e di ridurre i tempi di ricerca in biblioteca potendo consultare il catalogo digitale tramite una ricerca avanzata.</w:t>
      </w:r>
    </w:p>
    <w:p w14:paraId="4E173F76" w14:textId="52AD94C5" w:rsidR="00BA58FD" w:rsidRPr="0029292D" w:rsidRDefault="00BA58FD" w:rsidP="0029292D">
      <w:pPr>
        <w:jc w:val="both"/>
        <w:rPr>
          <w:rFonts w:ascii="Arial" w:hAnsi="Arial" w:cs="Arial"/>
          <w:lang w:val="it-IT"/>
        </w:rPr>
      </w:pPr>
      <w:r>
        <w:rPr>
          <w:rFonts w:ascii="Arial" w:hAnsi="Arial" w:cs="Arial"/>
          <w:lang w:val="it-IT"/>
        </w:rPr>
        <w:t>L’app è particolarmente utile agli studenti che vogliano avere un posto tranquillo dove studiare ma anche a lettori di ogni età che necessitino di consultare una biblioteca, quindi l’app fornisce un’interfaccia semplice ed intuitiva in modo tale da non escludere nessuno.</w:t>
      </w:r>
    </w:p>
    <w:p w14:paraId="38F154FE" w14:textId="76F57433" w:rsidR="00193EDD" w:rsidRPr="0029292D" w:rsidRDefault="00193EDD" w:rsidP="00193EDD">
      <w:pPr>
        <w:pStyle w:val="Titolo1"/>
        <w:jc w:val="both"/>
        <w:rPr>
          <w:rFonts w:ascii="Arial" w:hAnsi="Arial" w:cs="Arial"/>
          <w:lang w:val="it-IT"/>
        </w:rPr>
      </w:pPr>
      <w:proofErr w:type="spellStart"/>
      <w:r w:rsidRPr="0029292D">
        <w:rPr>
          <w:rFonts w:ascii="Arial" w:hAnsi="Arial" w:cs="Arial"/>
          <w:lang w:val="it-IT"/>
        </w:rPr>
        <w:t>Pe</w:t>
      </w:r>
      <w:r w:rsidR="002911BE" w:rsidRPr="0029292D">
        <w:rPr>
          <w:rFonts w:ascii="Arial" w:hAnsi="Arial" w:cs="Arial"/>
          <w:lang w:val="it-IT"/>
        </w:rPr>
        <w:t>r</w:t>
      </w:r>
      <w:r w:rsidRPr="0029292D">
        <w:rPr>
          <w:rFonts w:ascii="Arial" w:hAnsi="Arial" w:cs="Arial"/>
          <w:lang w:val="it-IT"/>
        </w:rPr>
        <w:t>sonas</w:t>
      </w:r>
      <w:proofErr w:type="spellEnd"/>
    </w:p>
    <w:p w14:paraId="09A212EF" w14:textId="42A7FBE2" w:rsidR="005773D1" w:rsidRPr="0029292D" w:rsidRDefault="005773D1" w:rsidP="005773D1">
      <w:pPr>
        <w:rPr>
          <w:lang w:val="it-IT"/>
        </w:rPr>
      </w:pPr>
    </w:p>
    <w:p w14:paraId="1D567023" w14:textId="736A2F4B" w:rsidR="00EC0568" w:rsidRDefault="00A41374" w:rsidP="00EC0568">
      <w:pPr>
        <w:jc w:val="both"/>
        <w:rPr>
          <w:rFonts w:ascii="Arial" w:hAnsi="Arial" w:cs="Arial"/>
          <w:noProof/>
          <w:lang w:val="it-IT" w:eastAsia="it-IT"/>
        </w:rPr>
      </w:pPr>
      <w:r>
        <w:rPr>
          <w:rFonts w:ascii="Arial" w:hAnsi="Arial" w:cs="Arial"/>
          <w:noProof/>
          <w:lang w:val="it-IT" w:eastAsia="it-IT"/>
        </w:rPr>
        <w:t>Giovanni</w:t>
      </w:r>
    </w:p>
    <w:p w14:paraId="4BA53540" w14:textId="01A8F784" w:rsidR="00A41374" w:rsidRDefault="00A41374" w:rsidP="00EC0568">
      <w:pPr>
        <w:jc w:val="both"/>
        <w:rPr>
          <w:rFonts w:ascii="Arial" w:hAnsi="Arial" w:cs="Arial"/>
          <w:noProof/>
          <w:lang w:val="it-IT" w:eastAsia="it-IT"/>
        </w:rPr>
      </w:pPr>
      <w:r>
        <w:rPr>
          <w:rFonts w:ascii="Arial" w:hAnsi="Arial" w:cs="Arial"/>
          <w:noProof/>
          <w:lang w:val="it-IT" w:eastAsia="it-IT"/>
        </w:rPr>
        <w:t>Anni: 21</w:t>
      </w:r>
    </w:p>
    <w:p w14:paraId="4A2C2233" w14:textId="2E88C049" w:rsidR="00A41374" w:rsidRDefault="00A41374" w:rsidP="00EC0568">
      <w:pPr>
        <w:jc w:val="both"/>
        <w:rPr>
          <w:rFonts w:ascii="Arial" w:hAnsi="Arial" w:cs="Arial"/>
          <w:noProof/>
          <w:lang w:val="it-IT" w:eastAsia="it-IT"/>
        </w:rPr>
      </w:pPr>
      <w:r>
        <w:rPr>
          <w:rFonts w:ascii="Arial" w:hAnsi="Arial" w:cs="Arial"/>
          <w:noProof/>
          <w:lang w:val="it-IT" w:eastAsia="it-IT"/>
        </w:rPr>
        <w:t>Occupazione: Studente universitario</w:t>
      </w:r>
    </w:p>
    <w:p w14:paraId="4F458902" w14:textId="7C652330" w:rsidR="00A41374" w:rsidRPr="005927D2" w:rsidRDefault="00A41374" w:rsidP="00EC0568">
      <w:pPr>
        <w:jc w:val="both"/>
        <w:rPr>
          <w:rFonts w:ascii="Arial" w:hAnsi="Arial" w:cs="Arial"/>
          <w:lang w:val="it-IT"/>
        </w:rPr>
      </w:pPr>
      <w:r w:rsidRPr="005927D2">
        <w:rPr>
          <w:rFonts w:ascii="Arial" w:hAnsi="Arial" w:cs="Arial"/>
          <w:noProof/>
          <w:lang w:val="it-IT" w:eastAsia="it-IT"/>
        </w:rPr>
        <w:t xml:space="preserve">Internet use: </w:t>
      </w:r>
      <w:r w:rsidRPr="005927D2">
        <w:rPr>
          <w:lang w:val="it-IT"/>
        </w:rPr>
        <w:t xml:space="preserve">: </w:t>
      </w:r>
      <w:r w:rsidRPr="005927D2">
        <w:rPr>
          <w:rFonts w:ascii="Arial" w:hAnsi="Arial" w:cs="Arial"/>
          <w:lang w:val="it-IT"/>
        </w:rPr>
        <w:t>Social networks, ricerche universitarie</w:t>
      </w:r>
    </w:p>
    <w:p w14:paraId="4F03D0BD" w14:textId="7FDBADEE" w:rsidR="00A41374" w:rsidRPr="00A41374" w:rsidRDefault="00A41374" w:rsidP="00EC0568">
      <w:pPr>
        <w:jc w:val="both"/>
        <w:rPr>
          <w:rFonts w:ascii="Arial" w:hAnsi="Arial" w:cs="Arial"/>
          <w:lang w:val="it-IT"/>
        </w:rPr>
      </w:pPr>
      <w:r w:rsidRPr="00A41374">
        <w:rPr>
          <w:rFonts w:ascii="Arial" w:hAnsi="Arial" w:cs="Arial"/>
          <w:lang w:val="it-IT"/>
        </w:rPr>
        <w:t xml:space="preserve">Technical </w:t>
      </w:r>
      <w:proofErr w:type="spellStart"/>
      <w:r w:rsidRPr="00A41374">
        <w:rPr>
          <w:rFonts w:ascii="Arial" w:hAnsi="Arial" w:cs="Arial"/>
          <w:lang w:val="it-IT"/>
        </w:rPr>
        <w:t>profile</w:t>
      </w:r>
      <w:proofErr w:type="spellEnd"/>
      <w:r w:rsidRPr="00A41374">
        <w:rPr>
          <w:rFonts w:ascii="Arial" w:hAnsi="Arial" w:cs="Arial"/>
          <w:lang w:val="it-IT"/>
        </w:rPr>
        <w:t>: A suo agio con la tecnologia, Huawei p30 pro</w:t>
      </w:r>
    </w:p>
    <w:p w14:paraId="1818BCB8" w14:textId="03D980BD" w:rsidR="00EC0568" w:rsidRPr="00A41374" w:rsidRDefault="00EC0568" w:rsidP="00EC0568">
      <w:pPr>
        <w:jc w:val="both"/>
        <w:rPr>
          <w:rFonts w:ascii="Arial" w:hAnsi="Arial" w:cs="Arial"/>
          <w:lang w:val="it-IT"/>
        </w:rPr>
      </w:pPr>
    </w:p>
    <w:p w14:paraId="2E834119" w14:textId="29AC7820" w:rsidR="00A41374" w:rsidRDefault="00A41374">
      <w:pPr>
        <w:spacing w:after="200" w:line="276" w:lineRule="auto"/>
        <w:rPr>
          <w:rFonts w:ascii="Arial" w:hAnsi="Arial" w:cs="Arial"/>
          <w:noProof/>
          <w:lang w:val="it-IT"/>
        </w:rPr>
      </w:pPr>
    </w:p>
    <w:p w14:paraId="5889366B" w14:textId="161474F4" w:rsidR="00A41374" w:rsidRDefault="00A41374">
      <w:pPr>
        <w:spacing w:after="200" w:line="276" w:lineRule="auto"/>
        <w:rPr>
          <w:rFonts w:ascii="Arial" w:hAnsi="Arial" w:cs="Arial"/>
          <w:noProof/>
          <w:lang w:val="it-IT"/>
        </w:rPr>
      </w:pPr>
      <w:r>
        <w:rPr>
          <w:rFonts w:ascii="Arial" w:hAnsi="Arial" w:cs="Arial"/>
          <w:noProof/>
          <w:lang w:val="it-IT"/>
        </w:rPr>
        <w:t xml:space="preserve">Studente superiori </w:t>
      </w:r>
    </w:p>
    <w:p w14:paraId="7B5DAE2B" w14:textId="4548D359" w:rsidR="00A41374" w:rsidRPr="00A41374" w:rsidRDefault="00A41374">
      <w:pPr>
        <w:spacing w:after="200" w:line="276" w:lineRule="auto"/>
        <w:rPr>
          <w:rFonts w:ascii="Arial" w:hAnsi="Arial" w:cs="Arial"/>
          <w:noProof/>
          <w:lang w:val="it-IT"/>
        </w:rPr>
      </w:pPr>
      <w:r>
        <w:rPr>
          <w:rFonts w:ascii="Arial" w:hAnsi="Arial" w:cs="Arial"/>
          <w:noProof/>
          <w:lang w:val="it-IT"/>
        </w:rPr>
        <w:t>Donna di mezza età amante della lettura</w:t>
      </w:r>
    </w:p>
    <w:p w14:paraId="1142D9F5" w14:textId="205D188B" w:rsidR="005773D1" w:rsidRDefault="00EC5336">
      <w:pPr>
        <w:spacing w:after="200" w:line="276" w:lineRule="auto"/>
        <w:rPr>
          <w:rFonts w:ascii="Arial" w:hAnsi="Arial" w:cs="Arial"/>
          <w:noProof/>
        </w:rPr>
      </w:pPr>
      <w:r w:rsidRPr="00A41374">
        <w:rPr>
          <w:rFonts w:ascii="Arial" w:hAnsi="Arial" w:cs="Arial"/>
          <w:noProof/>
          <w:lang w:val="it-IT"/>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7C4383C6" w:rsidR="00EC0568" w:rsidRDefault="00EC0568" w:rsidP="00EC0568">
      <w:pPr>
        <w:rPr>
          <w:rFonts w:ascii="Arial" w:eastAsiaTheme="majorEastAsia" w:hAnsi="Arial" w:cs="Arial"/>
          <w:b/>
          <w:bCs/>
          <w:color w:val="365F91" w:themeColor="accent1" w:themeShade="BF"/>
          <w:sz w:val="28"/>
          <w:szCs w:val="28"/>
        </w:rPr>
      </w:pPr>
      <w:r w:rsidRPr="00B2121A">
        <w:rPr>
          <w:rFonts w:ascii="Arial" w:eastAsiaTheme="majorEastAsia" w:hAnsi="Arial" w:cs="Arial"/>
          <w:b/>
          <w:bCs/>
          <w:color w:val="365F91" w:themeColor="accent1" w:themeShade="BF"/>
          <w:sz w:val="28"/>
          <w:szCs w:val="28"/>
        </w:rPr>
        <w:t>Features</w:t>
      </w:r>
    </w:p>
    <w:p w14:paraId="45234827" w14:textId="31AD9630" w:rsidR="00A41374" w:rsidRPr="00702C48" w:rsidRDefault="00A41374" w:rsidP="00EC0568">
      <w:pPr>
        <w:rPr>
          <w:rFonts w:ascii="Arial" w:eastAsiaTheme="majorEastAsia" w:hAnsi="Arial" w:cs="Arial"/>
          <w:color w:val="000000" w:themeColor="text1"/>
        </w:rPr>
      </w:pPr>
      <w:r w:rsidRPr="00702C48">
        <w:rPr>
          <w:rFonts w:ascii="Arial" w:eastAsiaTheme="majorEastAsia" w:hAnsi="Arial" w:cs="Arial"/>
          <w:color w:val="000000" w:themeColor="text1"/>
        </w:rPr>
        <w:t xml:space="preserve">Utente </w:t>
      </w:r>
      <w:proofErr w:type="spellStart"/>
      <w:r w:rsidRPr="00702C48">
        <w:rPr>
          <w:rFonts w:ascii="Arial" w:eastAsiaTheme="majorEastAsia" w:hAnsi="Arial" w:cs="Arial"/>
          <w:color w:val="000000" w:themeColor="text1"/>
        </w:rPr>
        <w:t>generico</w:t>
      </w:r>
      <w:proofErr w:type="spellEnd"/>
    </w:p>
    <w:p w14:paraId="7BA5F602" w14:textId="0C2633C1" w:rsidR="00A41374" w:rsidRPr="00A41374" w:rsidRDefault="00A41374" w:rsidP="00A41374">
      <w:pPr>
        <w:pStyle w:val="Paragrafoelenco"/>
        <w:numPr>
          <w:ilvl w:val="0"/>
          <w:numId w:val="4"/>
        </w:numPr>
        <w:rPr>
          <w:rFonts w:ascii="Arial" w:hAnsi="Arial" w:cs="Arial"/>
          <w:lang w:val="it-IT"/>
        </w:rPr>
      </w:pPr>
      <w:r w:rsidRPr="00A41374">
        <w:rPr>
          <w:rFonts w:ascii="Arial" w:hAnsi="Arial" w:cs="Arial"/>
          <w:lang w:val="it-IT"/>
        </w:rPr>
        <w:t>Mappa con le biblioteche e</w:t>
      </w:r>
      <w:r w:rsidR="00702C48">
        <w:rPr>
          <w:rFonts w:ascii="Arial" w:hAnsi="Arial" w:cs="Arial"/>
          <w:lang w:val="it-IT"/>
        </w:rPr>
        <w:t>d</w:t>
      </w:r>
      <w:r w:rsidRPr="00A41374">
        <w:rPr>
          <w:rFonts w:ascii="Arial" w:hAnsi="Arial" w:cs="Arial"/>
          <w:lang w:val="it-IT"/>
        </w:rPr>
        <w:t xml:space="preserve"> </w:t>
      </w:r>
      <w:r>
        <w:rPr>
          <w:rFonts w:ascii="Arial" w:hAnsi="Arial" w:cs="Arial"/>
          <w:lang w:val="it-IT"/>
        </w:rPr>
        <w:t>informazioni generali</w:t>
      </w:r>
    </w:p>
    <w:p w14:paraId="578FAA4C" w14:textId="34E9E5EB" w:rsidR="00A41374" w:rsidRPr="00702C48" w:rsidRDefault="00A41374" w:rsidP="00A41374">
      <w:pPr>
        <w:pStyle w:val="Paragrafoelenco"/>
        <w:numPr>
          <w:ilvl w:val="0"/>
          <w:numId w:val="4"/>
        </w:numPr>
        <w:rPr>
          <w:rFonts w:ascii="Arial" w:hAnsi="Arial" w:cs="Arial"/>
          <w:lang w:val="it-IT"/>
        </w:rPr>
      </w:pPr>
      <w:r w:rsidRPr="00702C48">
        <w:rPr>
          <w:rFonts w:ascii="Arial" w:hAnsi="Arial" w:cs="Arial"/>
          <w:lang w:val="it-IT"/>
        </w:rPr>
        <w:t>Consultare il catalogo</w:t>
      </w:r>
      <w:r w:rsidR="00702C48" w:rsidRPr="00702C48">
        <w:rPr>
          <w:rFonts w:ascii="Arial" w:hAnsi="Arial" w:cs="Arial"/>
          <w:lang w:val="it-IT"/>
        </w:rPr>
        <w:t xml:space="preserve"> con f</w:t>
      </w:r>
      <w:r w:rsidR="00702C48">
        <w:rPr>
          <w:rFonts w:ascii="Arial" w:hAnsi="Arial" w:cs="Arial"/>
          <w:lang w:val="it-IT"/>
        </w:rPr>
        <w:t>iltri di ricerca</w:t>
      </w:r>
    </w:p>
    <w:p w14:paraId="50C4BF1C" w14:textId="77777777" w:rsidR="00A41374" w:rsidRPr="00702C48" w:rsidRDefault="00A41374" w:rsidP="00A41374">
      <w:pPr>
        <w:pStyle w:val="Paragrafoelenco"/>
        <w:rPr>
          <w:rFonts w:ascii="Arial" w:hAnsi="Arial" w:cs="Arial"/>
          <w:lang w:val="it-IT"/>
        </w:rPr>
      </w:pPr>
    </w:p>
    <w:p w14:paraId="25DF681D" w14:textId="06A9FA01" w:rsidR="00A41374" w:rsidRDefault="00A41374" w:rsidP="00A41374">
      <w:pPr>
        <w:rPr>
          <w:rFonts w:ascii="Arial" w:hAnsi="Arial" w:cs="Arial"/>
        </w:rPr>
      </w:pPr>
      <w:r>
        <w:rPr>
          <w:rFonts w:ascii="Arial" w:hAnsi="Arial" w:cs="Arial"/>
        </w:rPr>
        <w:t xml:space="preserve">Utente </w:t>
      </w:r>
      <w:proofErr w:type="spellStart"/>
      <w:r>
        <w:rPr>
          <w:rFonts w:ascii="Arial" w:hAnsi="Arial" w:cs="Arial"/>
        </w:rPr>
        <w:t>registrato</w:t>
      </w:r>
      <w:proofErr w:type="spellEnd"/>
    </w:p>
    <w:p w14:paraId="57AD1EB2" w14:textId="6B34D099" w:rsidR="00A41374" w:rsidRDefault="00A41374" w:rsidP="00A41374">
      <w:pPr>
        <w:pStyle w:val="Paragrafoelenco"/>
        <w:numPr>
          <w:ilvl w:val="0"/>
          <w:numId w:val="5"/>
        </w:numPr>
        <w:rPr>
          <w:rFonts w:ascii="Arial" w:hAnsi="Arial" w:cs="Arial"/>
          <w:lang w:val="it-IT"/>
        </w:rPr>
      </w:pPr>
      <w:r w:rsidRPr="00A41374">
        <w:rPr>
          <w:rFonts w:ascii="Arial" w:hAnsi="Arial" w:cs="Arial"/>
          <w:lang w:val="it-IT"/>
        </w:rPr>
        <w:t>Accedere alla propria area p</w:t>
      </w:r>
      <w:r>
        <w:rPr>
          <w:rFonts w:ascii="Arial" w:hAnsi="Arial" w:cs="Arial"/>
          <w:lang w:val="it-IT"/>
        </w:rPr>
        <w:t>ersonale</w:t>
      </w:r>
      <w:r w:rsidR="00702C48">
        <w:rPr>
          <w:rFonts w:ascii="Arial" w:hAnsi="Arial" w:cs="Arial"/>
          <w:lang w:val="it-IT"/>
        </w:rPr>
        <w:t xml:space="preserve"> (libri presi in prestito/da riconsegnare, preferiti)</w:t>
      </w:r>
    </w:p>
    <w:p w14:paraId="4428D451" w14:textId="26AEE425" w:rsidR="00A41374" w:rsidRPr="00665629" w:rsidRDefault="00702C48" w:rsidP="00A41374">
      <w:pPr>
        <w:pStyle w:val="Paragrafoelenco"/>
        <w:numPr>
          <w:ilvl w:val="0"/>
          <w:numId w:val="5"/>
        </w:numPr>
        <w:rPr>
          <w:rFonts w:ascii="Arial" w:hAnsi="Arial" w:cs="Arial"/>
          <w:u w:val="single"/>
          <w:lang w:val="it-IT"/>
        </w:rPr>
      </w:pPr>
      <w:r>
        <w:rPr>
          <w:rFonts w:ascii="Arial" w:hAnsi="Arial" w:cs="Arial"/>
          <w:lang w:val="it-IT"/>
        </w:rPr>
        <w:t>Prenotare un accesso con tesserino digitale</w:t>
      </w:r>
    </w:p>
    <w:p w14:paraId="72DBE523" w14:textId="579E3CA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Prenotare un libro o verificarne la disponibilità</w:t>
      </w:r>
    </w:p>
    <w:p w14:paraId="148A0009" w14:textId="64685E66" w:rsidR="00702C48" w:rsidRPr="00665629" w:rsidRDefault="00702C48" w:rsidP="00A41374">
      <w:pPr>
        <w:pStyle w:val="Paragrafoelenco"/>
        <w:numPr>
          <w:ilvl w:val="0"/>
          <w:numId w:val="5"/>
        </w:numPr>
        <w:rPr>
          <w:rFonts w:ascii="Arial" w:hAnsi="Arial" w:cs="Arial"/>
          <w:u w:val="single"/>
          <w:lang w:val="it-IT"/>
        </w:rPr>
      </w:pPr>
      <w:r w:rsidRPr="00665629">
        <w:rPr>
          <w:rFonts w:ascii="Arial" w:hAnsi="Arial" w:cs="Arial"/>
          <w:u w:val="single"/>
          <w:lang w:val="it-IT"/>
        </w:rPr>
        <w:t>Notifiche sullo stato dei prestiti e sulla disponibilità</w:t>
      </w:r>
    </w:p>
    <w:p w14:paraId="12FA4F6B" w14:textId="77777777" w:rsidR="00702C48" w:rsidRPr="00702C48" w:rsidRDefault="00702C48" w:rsidP="00702C48">
      <w:pPr>
        <w:ind w:left="360"/>
        <w:rPr>
          <w:rFonts w:ascii="Arial" w:hAnsi="Arial" w:cs="Arial"/>
          <w:lang w:val="it-IT"/>
        </w:rPr>
      </w:pPr>
    </w:p>
    <w:p w14:paraId="45C60048" w14:textId="77777777" w:rsidR="00702C48" w:rsidRPr="00702C48" w:rsidRDefault="00702C48" w:rsidP="00702C48">
      <w:pPr>
        <w:ind w:left="360"/>
        <w:rPr>
          <w:rFonts w:ascii="Arial" w:hAnsi="Arial" w:cs="Arial"/>
          <w:lang w:val="it-IT"/>
        </w:rPr>
      </w:pP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65B1C2FE" w:rsidR="0009445A" w:rsidRDefault="00702C48" w:rsidP="00702C48">
      <w:pPr>
        <w:pStyle w:val="Paragrafoelenco"/>
        <w:numPr>
          <w:ilvl w:val="0"/>
          <w:numId w:val="6"/>
        </w:numPr>
        <w:jc w:val="both"/>
        <w:rPr>
          <w:rFonts w:ascii="Arial" w:hAnsi="Arial" w:cs="Arial"/>
        </w:rPr>
      </w:pPr>
      <w:proofErr w:type="spellStart"/>
      <w:r>
        <w:rPr>
          <w:rFonts w:ascii="Arial" w:hAnsi="Arial" w:cs="Arial"/>
        </w:rPr>
        <w:t>Interfaccia</w:t>
      </w:r>
      <w:proofErr w:type="spellEnd"/>
      <w:r>
        <w:rPr>
          <w:rFonts w:ascii="Arial" w:hAnsi="Arial" w:cs="Arial"/>
        </w:rPr>
        <w:t xml:space="preserve"> semplice e </w:t>
      </w:r>
      <w:proofErr w:type="spellStart"/>
      <w:r>
        <w:rPr>
          <w:rFonts w:ascii="Arial" w:hAnsi="Arial" w:cs="Arial"/>
        </w:rPr>
        <w:t>pulita</w:t>
      </w:r>
      <w:proofErr w:type="spellEnd"/>
    </w:p>
    <w:p w14:paraId="6F928A06" w14:textId="6D3962FF" w:rsidR="00702C48" w:rsidRDefault="00702C48" w:rsidP="00702C48">
      <w:pPr>
        <w:pStyle w:val="Paragrafoelenco"/>
        <w:numPr>
          <w:ilvl w:val="0"/>
          <w:numId w:val="6"/>
        </w:numPr>
        <w:jc w:val="both"/>
        <w:rPr>
          <w:rFonts w:ascii="Arial" w:hAnsi="Arial" w:cs="Arial"/>
          <w:lang w:val="it-IT"/>
        </w:rPr>
      </w:pPr>
      <w:r w:rsidRPr="00702C48">
        <w:rPr>
          <w:rFonts w:ascii="Arial" w:hAnsi="Arial" w:cs="Arial"/>
          <w:lang w:val="it-IT"/>
        </w:rPr>
        <w:t>Tutto deve essere fatto a</w:t>
      </w:r>
      <w:r>
        <w:rPr>
          <w:rFonts w:ascii="Arial" w:hAnsi="Arial" w:cs="Arial"/>
          <w:lang w:val="it-IT"/>
        </w:rPr>
        <w:t>ll’interno dell’app</w:t>
      </w:r>
    </w:p>
    <w:p w14:paraId="4D97CED1" w14:textId="21EECE58" w:rsidR="00702C48" w:rsidRPr="00702C48" w:rsidRDefault="00702C48" w:rsidP="00702C48">
      <w:pPr>
        <w:pStyle w:val="Paragrafoelenco"/>
        <w:numPr>
          <w:ilvl w:val="0"/>
          <w:numId w:val="6"/>
        </w:numPr>
        <w:jc w:val="both"/>
        <w:rPr>
          <w:rFonts w:ascii="Arial" w:hAnsi="Arial" w:cs="Arial"/>
          <w:lang w:val="it-IT"/>
        </w:rPr>
      </w:pPr>
      <w:r>
        <w:rPr>
          <w:rFonts w:ascii="Arial" w:hAnsi="Arial" w:cs="Arial"/>
          <w:lang w:val="it-IT"/>
        </w:rPr>
        <w:t xml:space="preserve">Credenziali utente </w:t>
      </w:r>
      <w:r w:rsidRPr="00AA1010">
        <w:rPr>
          <w:rFonts w:ascii="Arial" w:hAnsi="Arial" w:cs="Arial"/>
          <w:u w:val="single"/>
          <w:lang w:val="it-IT"/>
        </w:rPr>
        <w:t>so</w:t>
      </w:r>
      <w:r w:rsidR="00AA1010" w:rsidRPr="00AA1010">
        <w:rPr>
          <w:rFonts w:ascii="Arial" w:hAnsi="Arial" w:cs="Arial"/>
          <w:u w:val="single"/>
          <w:lang w:val="it-IT"/>
        </w:rPr>
        <w:t>l</w:t>
      </w:r>
      <w:r w:rsidRPr="00AA1010">
        <w:rPr>
          <w:rFonts w:ascii="Arial" w:hAnsi="Arial" w:cs="Arial"/>
          <w:u w:val="single"/>
          <w:lang w:val="it-IT"/>
        </w:rPr>
        <w:t>o</w:t>
      </w:r>
      <w:r>
        <w:rPr>
          <w:rFonts w:ascii="Arial" w:hAnsi="Arial" w:cs="Arial"/>
          <w:lang w:val="it-IT"/>
        </w:rPr>
        <w:t xml:space="preserve"> per </w:t>
      </w:r>
      <w:r w:rsidR="00AA1010">
        <w:rPr>
          <w:rFonts w:ascii="Arial" w:hAnsi="Arial" w:cs="Arial"/>
          <w:lang w:val="it-IT"/>
        </w:rPr>
        <w:t>prenotare servizi e ricevere notifiche personalizzate</w:t>
      </w:r>
    </w:p>
    <w:p w14:paraId="60E0E1AC" w14:textId="03572910"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947C019" w14:textId="59A3DDAA" w:rsidR="005927D2" w:rsidRDefault="004D57B0" w:rsidP="005B3069">
      <w:pPr>
        <w:pStyle w:val="Titolo1"/>
        <w:rPr>
          <w:rFonts w:ascii="Arial" w:hAnsi="Arial" w:cs="Arial"/>
        </w:rPr>
      </w:pPr>
      <w:r>
        <w:rPr>
          <w:rFonts w:ascii="Arial" w:hAnsi="Arial" w:cs="Arial"/>
          <w:noProof/>
        </w:rPr>
        <w:drawing>
          <wp:inline distT="0" distB="0" distL="0" distR="0" wp14:anchorId="7E7BAECD" wp14:editId="0FD38F2B">
            <wp:extent cx="6332220" cy="4718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5"/>
                    <a:stretch>
                      <a:fillRect/>
                    </a:stretch>
                  </pic:blipFill>
                  <pic:spPr>
                    <a:xfrm>
                      <a:off x="0" y="0"/>
                      <a:ext cx="6332220" cy="4718050"/>
                    </a:xfrm>
                    <a:prstGeom prst="rect">
                      <a:avLst/>
                    </a:prstGeom>
                  </pic:spPr>
                </pic:pic>
              </a:graphicData>
            </a:graphic>
          </wp:inline>
        </w:drawing>
      </w:r>
    </w:p>
    <w:p w14:paraId="5B050EA6" w14:textId="1F0C330E" w:rsidR="005927D2" w:rsidRPr="00D879DA" w:rsidRDefault="005927D2" w:rsidP="005B3069">
      <w:pPr>
        <w:pStyle w:val="Titolo1"/>
        <w:rPr>
          <w:rFonts w:ascii="Arial" w:hAnsi="Arial" w:cs="Arial"/>
          <w:color w:val="000000" w:themeColor="text1"/>
          <w:lang w:val="it-IT"/>
        </w:rPr>
      </w:pPr>
      <w:r w:rsidRPr="00D879DA">
        <w:rPr>
          <w:rFonts w:ascii="Arial" w:hAnsi="Arial" w:cs="Arial"/>
          <w:color w:val="000000" w:themeColor="text1"/>
          <w:lang w:val="it-IT"/>
        </w:rPr>
        <w:t xml:space="preserve">Home page: </w:t>
      </w:r>
    </w:p>
    <w:p w14:paraId="310DF8E2" w14:textId="3075831B" w:rsidR="005927D2" w:rsidRPr="005927D2" w:rsidRDefault="005927D2" w:rsidP="005927D2">
      <w:pPr>
        <w:rPr>
          <w:rFonts w:ascii="Arial" w:hAnsi="Arial" w:cs="Arial"/>
          <w:lang w:val="it-IT"/>
        </w:rPr>
      </w:pPr>
      <w:r w:rsidRPr="005927D2">
        <w:rPr>
          <w:rFonts w:ascii="Arial" w:hAnsi="Arial" w:cs="Arial"/>
          <w:lang w:val="it-IT"/>
        </w:rPr>
        <w:t xml:space="preserve">Questa è la schermata iniziale di </w:t>
      </w:r>
      <w:proofErr w:type="spellStart"/>
      <w:r w:rsidRPr="005927D2">
        <w:rPr>
          <w:rFonts w:ascii="Arial" w:hAnsi="Arial" w:cs="Arial"/>
          <w:lang w:val="it-IT"/>
        </w:rPr>
        <w:t>BiblioAQ</w:t>
      </w:r>
      <w:proofErr w:type="spellEnd"/>
      <w:r w:rsidRPr="005927D2">
        <w:rPr>
          <w:rFonts w:ascii="Arial" w:hAnsi="Arial" w:cs="Arial"/>
          <w:lang w:val="it-IT"/>
        </w:rPr>
        <w:t>. L’utente vedrà questa pagina all’avvio dell’app</w:t>
      </w:r>
    </w:p>
    <w:p w14:paraId="27337229" w14:textId="7BAF5014" w:rsidR="005927D2" w:rsidRDefault="005927D2" w:rsidP="005927D2">
      <w:pPr>
        <w:rPr>
          <w:lang w:val="it-IT"/>
        </w:rPr>
      </w:pPr>
    </w:p>
    <w:p w14:paraId="7C761F06" w14:textId="77777777"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hAnsi="Arial" w:cs="Arial"/>
          <w:b/>
          <w:bCs/>
          <w:sz w:val="28"/>
          <w:szCs w:val="28"/>
          <w:lang w:val="it-IT"/>
        </w:rPr>
        <w:t>Menù:</w:t>
      </w:r>
    </w:p>
    <w:p w14:paraId="1D8D56B8" w14:textId="6450A7CC" w:rsidR="005927D2" w:rsidRDefault="005927D2" w:rsidP="005927D2">
      <w:pPr>
        <w:rPr>
          <w:rFonts w:ascii="Arial" w:eastAsiaTheme="majorEastAsia" w:hAnsi="Arial" w:cs="Arial"/>
          <w:color w:val="000000" w:themeColor="text1"/>
          <w:lang w:val="it-IT"/>
        </w:rPr>
      </w:pPr>
      <w:r w:rsidRPr="005927D2">
        <w:rPr>
          <w:rFonts w:ascii="Arial" w:eastAsiaTheme="majorEastAsia" w:hAnsi="Arial" w:cs="Arial"/>
          <w:color w:val="000000" w:themeColor="text1"/>
          <w:lang w:val="it-IT"/>
        </w:rPr>
        <w:t xml:space="preserve">Questa </w:t>
      </w:r>
      <w:r>
        <w:rPr>
          <w:rFonts w:ascii="Arial" w:eastAsiaTheme="majorEastAsia" w:hAnsi="Arial" w:cs="Arial"/>
          <w:color w:val="000000" w:themeColor="text1"/>
          <w:lang w:val="it-IT"/>
        </w:rPr>
        <w:t xml:space="preserve">è la prima vista interattiva dove l’utente può scegliere cosa fare e cosa vedere. </w:t>
      </w:r>
    </w:p>
    <w:p w14:paraId="0542354C" w14:textId="7F5B6787" w:rsidR="005927D2" w:rsidRDefault="005927D2" w:rsidP="005927D2">
      <w:pPr>
        <w:rPr>
          <w:rFonts w:ascii="Arial" w:eastAsiaTheme="majorEastAsia" w:hAnsi="Arial" w:cs="Arial"/>
          <w:color w:val="000000" w:themeColor="text1"/>
          <w:lang w:val="it-IT"/>
        </w:rPr>
      </w:pPr>
    </w:p>
    <w:p w14:paraId="244AC490" w14:textId="30810015" w:rsidR="005927D2" w:rsidRDefault="005927D2" w:rsidP="005927D2">
      <w:pPr>
        <w:rPr>
          <w:rFonts w:ascii="Arial" w:eastAsiaTheme="majorEastAsia" w:hAnsi="Arial" w:cs="Arial"/>
          <w:b/>
          <w:bCs/>
          <w:color w:val="365F91" w:themeColor="accent1" w:themeShade="BF"/>
          <w:sz w:val="28"/>
          <w:szCs w:val="28"/>
          <w:lang w:val="it-IT"/>
        </w:rPr>
      </w:pPr>
      <w:r w:rsidRPr="005927D2">
        <w:rPr>
          <w:rFonts w:ascii="Arial" w:eastAsiaTheme="majorEastAsia" w:hAnsi="Arial" w:cs="Arial"/>
          <w:b/>
          <w:bCs/>
          <w:color w:val="000000" w:themeColor="text1"/>
          <w:sz w:val="28"/>
          <w:szCs w:val="28"/>
          <w:lang w:val="it-IT"/>
        </w:rPr>
        <w:t>Mappa:</w:t>
      </w:r>
    </w:p>
    <w:p w14:paraId="0149EFD0" w14:textId="7FA4C9D2"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In questa schermata l’utente può visualizzare su una mappa le biblioteche nella città.</w:t>
      </w:r>
    </w:p>
    <w:p w14:paraId="6FDF87AE" w14:textId="47680940" w:rsidR="0071053D" w:rsidRDefault="0071053D"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lastRenderedPageBreak/>
        <w:t>È possibile selezionare una biblioteca per accedere alla sua area info.</w:t>
      </w:r>
    </w:p>
    <w:p w14:paraId="6419D804" w14:textId="77777777" w:rsidR="005927D2" w:rsidRDefault="005927D2" w:rsidP="005927D2">
      <w:pPr>
        <w:rPr>
          <w:rFonts w:ascii="Arial" w:eastAsiaTheme="majorEastAsia" w:hAnsi="Arial" w:cs="Arial"/>
          <w:color w:val="000000" w:themeColor="text1"/>
          <w:lang w:val="it-IT"/>
        </w:rPr>
      </w:pPr>
    </w:p>
    <w:p w14:paraId="3F97D968" w14:textId="77777777" w:rsidR="003D7BB3" w:rsidRDefault="003D7BB3" w:rsidP="005927D2">
      <w:pPr>
        <w:rPr>
          <w:rFonts w:ascii="Arial" w:eastAsiaTheme="majorEastAsia" w:hAnsi="Arial" w:cs="Arial"/>
          <w:b/>
          <w:bCs/>
          <w:color w:val="000000" w:themeColor="text1"/>
          <w:sz w:val="28"/>
          <w:szCs w:val="28"/>
          <w:lang w:val="it-IT"/>
        </w:rPr>
      </w:pPr>
    </w:p>
    <w:p w14:paraId="565A574C" w14:textId="161BB267" w:rsidR="005927D2" w:rsidRDefault="005927D2" w:rsidP="005927D2">
      <w:pPr>
        <w:rPr>
          <w:rFonts w:ascii="Arial" w:eastAsiaTheme="majorEastAsia" w:hAnsi="Arial" w:cs="Arial"/>
          <w:b/>
          <w:bCs/>
          <w:color w:val="000000" w:themeColor="text1"/>
          <w:sz w:val="28"/>
          <w:szCs w:val="28"/>
          <w:lang w:val="it-IT"/>
        </w:rPr>
      </w:pPr>
      <w:r>
        <w:rPr>
          <w:rFonts w:ascii="Arial" w:eastAsiaTheme="majorEastAsia" w:hAnsi="Arial" w:cs="Arial"/>
          <w:b/>
          <w:bCs/>
          <w:color w:val="000000" w:themeColor="text1"/>
          <w:sz w:val="28"/>
          <w:szCs w:val="28"/>
          <w:lang w:val="it-IT"/>
        </w:rPr>
        <w:t>Lista Biblioteche:</w:t>
      </w:r>
    </w:p>
    <w:p w14:paraId="0FA01085" w14:textId="5D945E8D" w:rsidR="005927D2" w:rsidRDefault="005927D2" w:rsidP="005927D2">
      <w:pPr>
        <w:rPr>
          <w:rFonts w:ascii="Arial" w:eastAsiaTheme="majorEastAsia" w:hAnsi="Arial" w:cs="Arial"/>
          <w:color w:val="000000" w:themeColor="text1"/>
          <w:lang w:val="it-IT"/>
        </w:rPr>
      </w:pPr>
      <w:r>
        <w:rPr>
          <w:rFonts w:ascii="Arial" w:eastAsiaTheme="majorEastAsia" w:hAnsi="Arial" w:cs="Arial"/>
          <w:color w:val="000000" w:themeColor="text1"/>
          <w:lang w:val="it-IT"/>
        </w:rPr>
        <w:t xml:space="preserve">Da qui l’utente può </w:t>
      </w:r>
      <w:r w:rsidR="0071053D">
        <w:rPr>
          <w:rFonts w:ascii="Arial" w:eastAsiaTheme="majorEastAsia" w:hAnsi="Arial" w:cs="Arial"/>
          <w:color w:val="000000" w:themeColor="text1"/>
          <w:lang w:val="it-IT"/>
        </w:rPr>
        <w:t>vedere la lista delle biblioteche in citta.</w:t>
      </w:r>
    </w:p>
    <w:p w14:paraId="6494960C" w14:textId="1FFC3106" w:rsidR="0071053D" w:rsidRPr="005927D2" w:rsidRDefault="0071053D" w:rsidP="005927D2">
      <w:pPr>
        <w:rPr>
          <w:rFonts w:ascii="Arial" w:eastAsiaTheme="majorEastAsia" w:hAnsi="Arial" w:cs="Arial"/>
          <w:b/>
          <w:bCs/>
          <w:color w:val="365F91" w:themeColor="accent1" w:themeShade="BF"/>
          <w:sz w:val="28"/>
          <w:szCs w:val="28"/>
          <w:lang w:val="it-IT"/>
        </w:rPr>
      </w:pPr>
      <w:r>
        <w:rPr>
          <w:rFonts w:ascii="Arial" w:eastAsiaTheme="majorEastAsia" w:hAnsi="Arial" w:cs="Arial"/>
          <w:color w:val="000000" w:themeColor="text1"/>
          <w:lang w:val="it-IT"/>
        </w:rPr>
        <w:t>È presente un campo di ricerca in cui l’utente può cercare un libro e verrà restituita un lista di biblioteche in cui è disponibile.</w:t>
      </w:r>
    </w:p>
    <w:p w14:paraId="38D2E908" w14:textId="6DDE25AB" w:rsidR="005927D2" w:rsidRDefault="0071053D" w:rsidP="005B3069">
      <w:pPr>
        <w:pStyle w:val="Titolo1"/>
        <w:rPr>
          <w:rFonts w:ascii="Arial" w:hAnsi="Arial" w:cs="Arial"/>
          <w:color w:val="000000" w:themeColor="text1"/>
          <w:lang w:val="it-IT"/>
        </w:rPr>
      </w:pPr>
      <w:r>
        <w:rPr>
          <w:rFonts w:ascii="Arial" w:hAnsi="Arial" w:cs="Arial"/>
          <w:color w:val="000000" w:themeColor="text1"/>
          <w:lang w:val="it-IT"/>
        </w:rPr>
        <w:t>Info Biblioteca:</w:t>
      </w:r>
    </w:p>
    <w:p w14:paraId="61BC7CBC" w14:textId="72BEBF8C" w:rsidR="0071053D" w:rsidRDefault="0071053D" w:rsidP="0071053D">
      <w:pPr>
        <w:rPr>
          <w:rFonts w:ascii="Arial" w:hAnsi="Arial" w:cs="Arial"/>
          <w:lang w:val="it-IT"/>
        </w:rPr>
      </w:pPr>
      <w:r>
        <w:rPr>
          <w:rFonts w:ascii="Arial" w:hAnsi="Arial" w:cs="Arial"/>
          <w:lang w:val="it-IT"/>
        </w:rPr>
        <w:t>Contiene informazioni generali sulla biblioteca tra cui orari di apertura, contatti.</w:t>
      </w:r>
    </w:p>
    <w:p w14:paraId="1AC74A0F" w14:textId="032BAE3C" w:rsidR="0071053D" w:rsidRDefault="0071053D" w:rsidP="0071053D">
      <w:pPr>
        <w:rPr>
          <w:rFonts w:ascii="Arial" w:hAnsi="Arial" w:cs="Arial"/>
          <w:lang w:val="it-IT"/>
        </w:rPr>
      </w:pPr>
      <w:r>
        <w:rPr>
          <w:rFonts w:ascii="Arial" w:hAnsi="Arial" w:cs="Arial"/>
          <w:lang w:val="it-IT"/>
        </w:rPr>
        <w:t>Da questa schermata è possibile accedere al catalogo specifico della biblioteca selezionata.</w:t>
      </w:r>
    </w:p>
    <w:p w14:paraId="3DC7D61D" w14:textId="27A896C1" w:rsidR="0071053D" w:rsidRDefault="0071053D" w:rsidP="0071053D">
      <w:pPr>
        <w:rPr>
          <w:rFonts w:ascii="Arial" w:hAnsi="Arial" w:cs="Arial"/>
          <w:lang w:val="it-IT"/>
        </w:rPr>
      </w:pPr>
      <w:r>
        <w:rPr>
          <w:rFonts w:ascii="Arial" w:hAnsi="Arial" w:cs="Arial"/>
          <w:lang w:val="it-IT"/>
        </w:rPr>
        <w:t>Inoltre è possibile accedere all’area riservata da cui si può prenotare un accesso alla struttura.</w:t>
      </w:r>
    </w:p>
    <w:p w14:paraId="12D15802" w14:textId="042A0FE2" w:rsidR="0071053D" w:rsidRDefault="0071053D" w:rsidP="0071053D">
      <w:pPr>
        <w:rPr>
          <w:rFonts w:ascii="Arial" w:hAnsi="Arial" w:cs="Arial"/>
          <w:lang w:val="it-IT"/>
        </w:rPr>
      </w:pPr>
    </w:p>
    <w:p w14:paraId="5CB00BB2" w14:textId="051BAF21" w:rsidR="0071053D" w:rsidRDefault="0071053D" w:rsidP="0071053D">
      <w:pPr>
        <w:rPr>
          <w:rFonts w:ascii="Arial" w:hAnsi="Arial" w:cs="Arial"/>
          <w:b/>
          <w:bCs/>
          <w:sz w:val="28"/>
          <w:szCs w:val="28"/>
          <w:lang w:val="it-IT"/>
        </w:rPr>
      </w:pPr>
      <w:r>
        <w:rPr>
          <w:rFonts w:ascii="Arial" w:hAnsi="Arial" w:cs="Arial"/>
          <w:b/>
          <w:bCs/>
          <w:sz w:val="28"/>
          <w:szCs w:val="28"/>
          <w:lang w:val="it-IT"/>
        </w:rPr>
        <w:t>Catalogo:</w:t>
      </w:r>
    </w:p>
    <w:p w14:paraId="121A25E3" w14:textId="2D7D7077" w:rsidR="0071053D" w:rsidRDefault="0071053D" w:rsidP="0071053D">
      <w:pPr>
        <w:rPr>
          <w:rFonts w:ascii="Arial" w:hAnsi="Arial" w:cs="Arial"/>
          <w:lang w:val="it-IT"/>
        </w:rPr>
      </w:pPr>
      <w:r>
        <w:rPr>
          <w:rFonts w:ascii="Arial" w:hAnsi="Arial" w:cs="Arial"/>
          <w:lang w:val="it-IT"/>
        </w:rPr>
        <w:t>Contiene una lista di tutti i libri presenti nella biblioteca, suddivisi in categorie.</w:t>
      </w:r>
    </w:p>
    <w:p w14:paraId="4050618B" w14:textId="4DC0378A" w:rsidR="0071053D" w:rsidRDefault="0071053D" w:rsidP="0071053D">
      <w:pPr>
        <w:rPr>
          <w:rFonts w:ascii="Arial" w:hAnsi="Arial" w:cs="Arial"/>
          <w:lang w:val="it-IT"/>
        </w:rPr>
      </w:pPr>
      <w:r>
        <w:rPr>
          <w:rFonts w:ascii="Arial" w:hAnsi="Arial" w:cs="Arial"/>
          <w:lang w:val="it-IT"/>
        </w:rPr>
        <w:t>È possibile cercare un libro tramite ed applicare dei filtri specifici alla ricerca tramite un apposito campo.</w:t>
      </w:r>
    </w:p>
    <w:p w14:paraId="621F807F" w14:textId="5465C3D5" w:rsidR="0071053D" w:rsidRDefault="0071053D" w:rsidP="0071053D">
      <w:pPr>
        <w:rPr>
          <w:rFonts w:ascii="Arial" w:hAnsi="Arial" w:cs="Arial"/>
          <w:lang w:val="it-IT"/>
        </w:rPr>
      </w:pPr>
      <w:r>
        <w:rPr>
          <w:rFonts w:ascii="Arial" w:hAnsi="Arial" w:cs="Arial"/>
          <w:lang w:val="it-IT"/>
        </w:rPr>
        <w:t>Da qui è possibile accedere all’area riservata in cui si può prenotare il libro.</w:t>
      </w:r>
    </w:p>
    <w:p w14:paraId="2863B91D" w14:textId="09AC2C34" w:rsidR="0071053D" w:rsidRDefault="0071053D" w:rsidP="0071053D">
      <w:pPr>
        <w:rPr>
          <w:rFonts w:ascii="Arial" w:hAnsi="Arial" w:cs="Arial"/>
          <w:lang w:val="it-IT"/>
        </w:rPr>
      </w:pPr>
    </w:p>
    <w:p w14:paraId="2D28824F" w14:textId="230E2F0B" w:rsidR="0071053D" w:rsidRDefault="0071053D" w:rsidP="0071053D">
      <w:pPr>
        <w:rPr>
          <w:rFonts w:ascii="Arial" w:hAnsi="Arial" w:cs="Arial"/>
          <w:b/>
          <w:bCs/>
          <w:sz w:val="28"/>
          <w:szCs w:val="28"/>
          <w:lang w:val="it-IT"/>
        </w:rPr>
      </w:pPr>
      <w:r>
        <w:rPr>
          <w:rFonts w:ascii="Arial" w:hAnsi="Arial" w:cs="Arial"/>
          <w:b/>
          <w:bCs/>
          <w:sz w:val="28"/>
          <w:szCs w:val="28"/>
          <w:lang w:val="it-IT"/>
        </w:rPr>
        <w:t>Log in:</w:t>
      </w:r>
    </w:p>
    <w:p w14:paraId="722F7FCD" w14:textId="1EFB47FA" w:rsidR="0071053D" w:rsidRDefault="0071053D" w:rsidP="0071053D">
      <w:pPr>
        <w:rPr>
          <w:rFonts w:ascii="Arial" w:hAnsi="Arial" w:cs="Arial"/>
          <w:lang w:val="it-IT"/>
        </w:rPr>
      </w:pPr>
      <w:r>
        <w:rPr>
          <w:rFonts w:ascii="Arial" w:hAnsi="Arial" w:cs="Arial"/>
          <w:lang w:val="it-IT"/>
        </w:rPr>
        <w:t xml:space="preserve">Questa è la schermata che permette all’utente di </w:t>
      </w:r>
      <w:r w:rsidR="00A82996">
        <w:rPr>
          <w:rFonts w:ascii="Arial" w:hAnsi="Arial" w:cs="Arial"/>
          <w:lang w:val="it-IT"/>
        </w:rPr>
        <w:t>loggarsi, di accedere alla sua area personale ed ai servizi riservati.</w:t>
      </w:r>
    </w:p>
    <w:p w14:paraId="47075632" w14:textId="77777777" w:rsidR="005D41CB" w:rsidRDefault="005D41CB" w:rsidP="005D41CB">
      <w:pPr>
        <w:rPr>
          <w:rFonts w:ascii="Arial" w:hAnsi="Arial" w:cs="Arial"/>
          <w:lang w:val="it-IT"/>
        </w:rPr>
      </w:pPr>
    </w:p>
    <w:p w14:paraId="369BE5CA" w14:textId="45C238BC" w:rsidR="003D7BB3" w:rsidRPr="005D41CB" w:rsidRDefault="00A82996" w:rsidP="005D41CB">
      <w:pPr>
        <w:rPr>
          <w:rFonts w:ascii="Arial" w:hAnsi="Arial" w:cs="Arial"/>
          <w:b/>
          <w:bCs/>
          <w:sz w:val="28"/>
          <w:szCs w:val="28"/>
          <w:lang w:val="it-IT"/>
        </w:rPr>
      </w:pPr>
      <w:r>
        <w:rPr>
          <w:rFonts w:ascii="Arial" w:hAnsi="Arial" w:cs="Arial"/>
          <w:b/>
          <w:bCs/>
          <w:sz w:val="28"/>
          <w:szCs w:val="28"/>
          <w:lang w:val="it-IT"/>
        </w:rPr>
        <w:t>Scheda Prenotazione</w:t>
      </w:r>
      <w:r w:rsidR="005D41CB">
        <w:rPr>
          <w:rFonts w:ascii="Arial" w:hAnsi="Arial" w:cs="Arial"/>
          <w:b/>
          <w:bCs/>
          <w:sz w:val="28"/>
          <w:szCs w:val="28"/>
          <w:lang w:val="it-IT"/>
        </w:rPr>
        <w:t xml:space="preserve"> </w:t>
      </w:r>
      <w:r w:rsidR="003D7BB3" w:rsidRPr="005D41CB">
        <w:rPr>
          <w:rFonts w:ascii="Arial" w:hAnsi="Arial" w:cs="Arial"/>
          <w:b/>
          <w:bCs/>
          <w:sz w:val="28"/>
          <w:szCs w:val="28"/>
          <w:lang w:val="it-IT"/>
        </w:rPr>
        <w:t>Accesso</w:t>
      </w:r>
    </w:p>
    <w:p w14:paraId="2CDC23D5" w14:textId="168E3160" w:rsidR="00A82996" w:rsidRDefault="00A82996" w:rsidP="0071053D">
      <w:pPr>
        <w:rPr>
          <w:rFonts w:ascii="Arial" w:hAnsi="Arial" w:cs="Arial"/>
          <w:lang w:val="it-IT"/>
        </w:rPr>
      </w:pPr>
      <w:r>
        <w:rPr>
          <w:rFonts w:ascii="Arial" w:hAnsi="Arial" w:cs="Arial"/>
          <w:lang w:val="it-IT"/>
        </w:rPr>
        <w:t xml:space="preserve">Questa scheda permette di prenotare </w:t>
      </w:r>
      <w:r w:rsidR="003D7BB3">
        <w:rPr>
          <w:rFonts w:ascii="Arial" w:hAnsi="Arial" w:cs="Arial"/>
          <w:lang w:val="it-IT"/>
        </w:rPr>
        <w:t>un accesso alla struttura nel giorno e nell’ora            desiderata.</w:t>
      </w:r>
    </w:p>
    <w:p w14:paraId="7983F1D7" w14:textId="77777777" w:rsidR="005D41CB" w:rsidRDefault="005D41CB" w:rsidP="005D41CB">
      <w:pPr>
        <w:rPr>
          <w:rFonts w:ascii="Arial" w:hAnsi="Arial" w:cs="Arial"/>
          <w:b/>
          <w:bCs/>
          <w:sz w:val="28"/>
          <w:szCs w:val="28"/>
          <w:lang w:val="it-IT"/>
        </w:rPr>
      </w:pPr>
    </w:p>
    <w:p w14:paraId="68408442" w14:textId="2EC93F08" w:rsidR="003D7BB3" w:rsidRPr="005D41CB" w:rsidRDefault="005D41CB" w:rsidP="005D41CB">
      <w:pPr>
        <w:rPr>
          <w:rFonts w:ascii="Arial" w:hAnsi="Arial" w:cs="Arial"/>
          <w:sz w:val="28"/>
          <w:szCs w:val="28"/>
          <w:lang w:val="it-IT"/>
        </w:rPr>
      </w:pPr>
      <w:r w:rsidRPr="005D41CB">
        <w:rPr>
          <w:rFonts w:ascii="Arial" w:hAnsi="Arial" w:cs="Arial"/>
          <w:b/>
          <w:bCs/>
          <w:sz w:val="28"/>
          <w:szCs w:val="28"/>
          <w:lang w:val="it-IT"/>
        </w:rPr>
        <w:t xml:space="preserve">Scheda Prenotazione </w:t>
      </w:r>
      <w:r w:rsidR="003D7BB3" w:rsidRPr="005D41CB">
        <w:rPr>
          <w:rFonts w:ascii="Arial" w:hAnsi="Arial" w:cs="Arial"/>
          <w:b/>
          <w:bCs/>
          <w:sz w:val="28"/>
          <w:szCs w:val="28"/>
          <w:lang w:val="it-IT"/>
        </w:rPr>
        <w:t>Libro</w:t>
      </w:r>
    </w:p>
    <w:p w14:paraId="0B4DBBC1" w14:textId="097389FA" w:rsidR="003D7BB3" w:rsidRPr="005D41CB" w:rsidRDefault="003D7BB3" w:rsidP="005D41CB">
      <w:pPr>
        <w:rPr>
          <w:rFonts w:ascii="Arial" w:hAnsi="Arial" w:cs="Arial"/>
          <w:lang w:val="it-IT"/>
        </w:rPr>
      </w:pPr>
      <w:r w:rsidRPr="005D41CB">
        <w:rPr>
          <w:rFonts w:ascii="Arial" w:hAnsi="Arial" w:cs="Arial"/>
          <w:lang w:val="it-IT"/>
        </w:rPr>
        <w:t>Schermata di riepilogo della prenotazione del libro scelto.</w:t>
      </w:r>
    </w:p>
    <w:p w14:paraId="140B766C" w14:textId="7D5DE01E" w:rsidR="003D7BB3" w:rsidRDefault="003D7BB3" w:rsidP="0071053D">
      <w:pPr>
        <w:rPr>
          <w:rFonts w:ascii="Arial" w:hAnsi="Arial" w:cs="Arial"/>
          <w:lang w:val="it-IT"/>
        </w:rPr>
      </w:pPr>
    </w:p>
    <w:p w14:paraId="372FE89A" w14:textId="1071106F" w:rsidR="003D7BB3" w:rsidRDefault="003D7BB3" w:rsidP="0071053D">
      <w:pPr>
        <w:rPr>
          <w:rFonts w:ascii="Arial" w:hAnsi="Arial" w:cs="Arial"/>
          <w:b/>
          <w:bCs/>
          <w:sz w:val="28"/>
          <w:szCs w:val="28"/>
          <w:lang w:val="it-IT"/>
        </w:rPr>
      </w:pPr>
      <w:r>
        <w:rPr>
          <w:rFonts w:ascii="Arial" w:hAnsi="Arial" w:cs="Arial"/>
          <w:b/>
          <w:bCs/>
          <w:sz w:val="28"/>
          <w:szCs w:val="28"/>
          <w:lang w:val="it-IT"/>
        </w:rPr>
        <w:t>Cerca libro:</w:t>
      </w:r>
    </w:p>
    <w:p w14:paraId="5C902A98" w14:textId="44CF4B4B" w:rsidR="00D879DA" w:rsidRDefault="00D879DA" w:rsidP="0071053D">
      <w:pPr>
        <w:rPr>
          <w:rFonts w:ascii="Arial" w:hAnsi="Arial" w:cs="Arial"/>
          <w:lang w:val="it-IT"/>
        </w:rPr>
      </w:pPr>
      <w:r>
        <w:rPr>
          <w:rFonts w:ascii="Arial" w:hAnsi="Arial" w:cs="Arial"/>
          <w:lang w:val="it-IT"/>
        </w:rPr>
        <w:t>Sezione in cui e possibile cercare un libro tramite filtri e criteri di ricerca (autore, genere, titolo ecc. )</w:t>
      </w:r>
      <w:r w:rsidR="005D41CB">
        <w:rPr>
          <w:rFonts w:ascii="Arial" w:hAnsi="Arial" w:cs="Arial"/>
          <w:lang w:val="it-IT"/>
        </w:rPr>
        <w:t xml:space="preserve">. Nel </w:t>
      </w:r>
      <w:r w:rsidR="005D41CB">
        <w:rPr>
          <w:rFonts w:ascii="Arial" w:hAnsi="Arial" w:cs="Arial"/>
          <w:lang w:val="it-IT"/>
        </w:rPr>
        <w:t>risultat</w:t>
      </w:r>
      <w:r w:rsidR="005D41CB">
        <w:rPr>
          <w:rFonts w:ascii="Arial" w:hAnsi="Arial" w:cs="Arial"/>
          <w:lang w:val="it-IT"/>
        </w:rPr>
        <w:t>o</w:t>
      </w:r>
      <w:r w:rsidR="005D41CB">
        <w:rPr>
          <w:rFonts w:ascii="Arial" w:hAnsi="Arial" w:cs="Arial"/>
          <w:lang w:val="it-IT"/>
        </w:rPr>
        <w:t xml:space="preserve"> di ricerca vengono mostrati</w:t>
      </w:r>
      <w:r w:rsidR="005D41CB">
        <w:rPr>
          <w:rFonts w:ascii="Arial" w:hAnsi="Arial" w:cs="Arial"/>
          <w:lang w:val="it-IT"/>
        </w:rPr>
        <w:t xml:space="preserve"> </w:t>
      </w:r>
      <w:r w:rsidR="005D41CB">
        <w:rPr>
          <w:rFonts w:ascii="Arial" w:hAnsi="Arial" w:cs="Arial"/>
          <w:lang w:val="it-IT"/>
        </w:rPr>
        <w:t>tutti i libri inerenti e le relative biblioteche di riferimento.</w:t>
      </w:r>
    </w:p>
    <w:p w14:paraId="337A0CCB" w14:textId="77777777" w:rsidR="005D41CB" w:rsidRDefault="005D41CB" w:rsidP="0071053D">
      <w:pPr>
        <w:rPr>
          <w:rFonts w:ascii="Arial" w:hAnsi="Arial" w:cs="Arial"/>
          <w:lang w:val="it-IT"/>
        </w:rPr>
      </w:pPr>
    </w:p>
    <w:p w14:paraId="53DC7713" w14:textId="4E9FD444" w:rsidR="00D879DA" w:rsidRDefault="00D879DA" w:rsidP="0071053D">
      <w:pPr>
        <w:rPr>
          <w:rFonts w:ascii="Arial" w:hAnsi="Arial" w:cs="Arial"/>
          <w:b/>
          <w:bCs/>
          <w:sz w:val="28"/>
          <w:szCs w:val="28"/>
          <w:lang w:val="it-IT"/>
        </w:rPr>
      </w:pPr>
      <w:r>
        <w:rPr>
          <w:rFonts w:ascii="Arial" w:hAnsi="Arial" w:cs="Arial"/>
          <w:b/>
          <w:bCs/>
          <w:sz w:val="28"/>
          <w:szCs w:val="28"/>
          <w:lang w:val="it-IT"/>
        </w:rPr>
        <w:t>Libro:</w:t>
      </w:r>
    </w:p>
    <w:p w14:paraId="649F0852" w14:textId="511FD5AF" w:rsidR="00D879DA" w:rsidRDefault="00D879DA" w:rsidP="0071053D">
      <w:pPr>
        <w:rPr>
          <w:rFonts w:ascii="Arial" w:hAnsi="Arial" w:cs="Arial"/>
          <w:lang w:val="it-IT"/>
        </w:rPr>
      </w:pPr>
      <w:r>
        <w:rPr>
          <w:rFonts w:ascii="Arial" w:hAnsi="Arial" w:cs="Arial"/>
          <w:lang w:val="it-IT"/>
        </w:rPr>
        <w:t>Questa pagina mostra le informazione relative al libro selezionato.</w:t>
      </w:r>
    </w:p>
    <w:p w14:paraId="4D556D5F" w14:textId="55EA549C" w:rsidR="00D879DA" w:rsidRDefault="00D879DA" w:rsidP="0071053D">
      <w:pPr>
        <w:rPr>
          <w:rFonts w:ascii="Arial" w:hAnsi="Arial" w:cs="Arial"/>
          <w:lang w:val="it-IT"/>
        </w:rPr>
      </w:pPr>
      <w:r>
        <w:rPr>
          <w:rFonts w:ascii="Arial" w:hAnsi="Arial" w:cs="Arial"/>
          <w:lang w:val="it-IT"/>
        </w:rPr>
        <w:t>Da qui è possibile entrare nella sezione di prenotazione del libro.</w:t>
      </w:r>
    </w:p>
    <w:p w14:paraId="19BCC5DB" w14:textId="79FF2C96" w:rsidR="00D879DA" w:rsidRDefault="00D879DA" w:rsidP="0071053D">
      <w:pPr>
        <w:rPr>
          <w:rFonts w:ascii="Arial" w:hAnsi="Arial" w:cs="Arial"/>
          <w:lang w:val="it-IT"/>
        </w:rPr>
      </w:pPr>
    </w:p>
    <w:p w14:paraId="30832193" w14:textId="77777777" w:rsidR="00E70AF2" w:rsidRDefault="00E70AF2" w:rsidP="0071053D">
      <w:pPr>
        <w:rPr>
          <w:rFonts w:ascii="Arial" w:hAnsi="Arial" w:cs="Arial"/>
          <w:b/>
          <w:bCs/>
          <w:sz w:val="28"/>
          <w:szCs w:val="28"/>
          <w:lang w:val="it-IT"/>
        </w:rPr>
      </w:pPr>
    </w:p>
    <w:p w14:paraId="4D5E6204" w14:textId="19FA4058" w:rsidR="00D879DA" w:rsidRDefault="00D879DA" w:rsidP="0071053D">
      <w:pPr>
        <w:rPr>
          <w:rFonts w:ascii="Arial" w:hAnsi="Arial" w:cs="Arial"/>
          <w:b/>
          <w:bCs/>
          <w:sz w:val="28"/>
          <w:szCs w:val="28"/>
          <w:lang w:val="it-IT"/>
        </w:rPr>
      </w:pPr>
      <w:r>
        <w:rPr>
          <w:rFonts w:ascii="Arial" w:hAnsi="Arial" w:cs="Arial"/>
          <w:b/>
          <w:bCs/>
          <w:sz w:val="28"/>
          <w:szCs w:val="28"/>
          <w:lang w:val="it-IT"/>
        </w:rPr>
        <w:t>Profilo:</w:t>
      </w:r>
    </w:p>
    <w:p w14:paraId="01A0A6E4" w14:textId="344582BC" w:rsidR="00D879DA" w:rsidRDefault="00672A3B" w:rsidP="0071053D">
      <w:pPr>
        <w:rPr>
          <w:rFonts w:ascii="Arial" w:hAnsi="Arial" w:cs="Arial"/>
          <w:lang w:val="it-IT"/>
        </w:rPr>
      </w:pPr>
      <w:r>
        <w:rPr>
          <w:rFonts w:ascii="Arial" w:hAnsi="Arial" w:cs="Arial"/>
          <w:lang w:val="it-IT"/>
        </w:rPr>
        <w:t>Pagina in cui sono presenti tutti i dati personali dell’utente e il suo codice identificativo per l’accesso alle strutture.</w:t>
      </w:r>
    </w:p>
    <w:p w14:paraId="69B5406F" w14:textId="52B5F2C7" w:rsidR="00672A3B" w:rsidRDefault="00672A3B" w:rsidP="0071053D">
      <w:pPr>
        <w:rPr>
          <w:rFonts w:ascii="Arial" w:hAnsi="Arial" w:cs="Arial"/>
          <w:lang w:val="it-IT"/>
        </w:rPr>
      </w:pPr>
      <w:r>
        <w:rPr>
          <w:rFonts w:ascii="Arial" w:hAnsi="Arial" w:cs="Arial"/>
          <w:lang w:val="it-IT"/>
        </w:rPr>
        <w:lastRenderedPageBreak/>
        <w:t>È presente la lista personale dei libri segnati come preferiti.</w:t>
      </w:r>
    </w:p>
    <w:p w14:paraId="2FC67CC4" w14:textId="2BAD21B9" w:rsidR="005927D2" w:rsidRDefault="00672A3B" w:rsidP="00672A3B">
      <w:pPr>
        <w:rPr>
          <w:rFonts w:ascii="Arial" w:hAnsi="Arial" w:cs="Arial"/>
          <w:lang w:val="it-IT"/>
        </w:rPr>
      </w:pPr>
      <w:r>
        <w:rPr>
          <w:rFonts w:ascii="Arial" w:hAnsi="Arial" w:cs="Arial"/>
          <w:lang w:val="it-IT"/>
        </w:rPr>
        <w:t>Da questa pagina è possibile accedere alle sezioni relative alle prenotazioni di accessi e libri e alle impostazioni.</w:t>
      </w:r>
    </w:p>
    <w:p w14:paraId="2BF37A05" w14:textId="369CD40E" w:rsidR="00672A3B" w:rsidRDefault="00672A3B" w:rsidP="00672A3B">
      <w:pPr>
        <w:rPr>
          <w:rFonts w:ascii="Arial" w:hAnsi="Arial" w:cs="Arial"/>
          <w:lang w:val="it-IT"/>
        </w:rPr>
      </w:pPr>
    </w:p>
    <w:p w14:paraId="3A5849B2" w14:textId="4F0F787D" w:rsidR="00672A3B" w:rsidRDefault="00672A3B" w:rsidP="00672A3B">
      <w:pPr>
        <w:rPr>
          <w:rFonts w:ascii="Arial" w:hAnsi="Arial" w:cs="Arial"/>
          <w:b/>
          <w:bCs/>
          <w:sz w:val="28"/>
          <w:szCs w:val="28"/>
          <w:lang w:val="it-IT"/>
        </w:rPr>
      </w:pPr>
      <w:r>
        <w:rPr>
          <w:rFonts w:ascii="Arial" w:hAnsi="Arial" w:cs="Arial"/>
          <w:b/>
          <w:bCs/>
          <w:sz w:val="28"/>
          <w:szCs w:val="28"/>
          <w:lang w:val="it-IT"/>
        </w:rPr>
        <w:t xml:space="preserve">Accessi: </w:t>
      </w:r>
    </w:p>
    <w:p w14:paraId="1F8E4202" w14:textId="51A3D453" w:rsidR="00672A3B" w:rsidRDefault="00672A3B" w:rsidP="00672A3B">
      <w:pPr>
        <w:rPr>
          <w:rFonts w:ascii="Arial" w:hAnsi="Arial" w:cs="Arial"/>
          <w:lang w:val="it-IT"/>
        </w:rPr>
      </w:pPr>
      <w:r>
        <w:rPr>
          <w:rFonts w:ascii="Arial" w:hAnsi="Arial" w:cs="Arial"/>
          <w:lang w:val="it-IT"/>
        </w:rPr>
        <w:t>Da qui è possibile consultare lo storico dei propri accessi alle strutture e lo stato delle prenotazioni con possibilità di disdirle.</w:t>
      </w:r>
    </w:p>
    <w:p w14:paraId="15155F27" w14:textId="6FF01D54" w:rsidR="00672A3B" w:rsidRDefault="00672A3B" w:rsidP="00672A3B">
      <w:pPr>
        <w:rPr>
          <w:rFonts w:ascii="Arial" w:hAnsi="Arial" w:cs="Arial"/>
          <w:lang w:val="it-IT"/>
        </w:rPr>
      </w:pPr>
    </w:p>
    <w:p w14:paraId="69A20843" w14:textId="19FCBB49" w:rsidR="00672A3B" w:rsidRDefault="00672A3B" w:rsidP="00672A3B">
      <w:pPr>
        <w:rPr>
          <w:rFonts w:ascii="Arial" w:hAnsi="Arial" w:cs="Arial"/>
          <w:b/>
          <w:bCs/>
          <w:sz w:val="28"/>
          <w:szCs w:val="28"/>
          <w:lang w:val="it-IT"/>
        </w:rPr>
      </w:pPr>
      <w:r>
        <w:rPr>
          <w:rFonts w:ascii="Arial" w:hAnsi="Arial" w:cs="Arial"/>
          <w:b/>
          <w:bCs/>
          <w:sz w:val="28"/>
          <w:szCs w:val="28"/>
          <w:lang w:val="it-IT"/>
        </w:rPr>
        <w:t>Prenotazioni libri:</w:t>
      </w:r>
    </w:p>
    <w:p w14:paraId="4DC00E5C" w14:textId="6BC2C4F9" w:rsidR="005927D2" w:rsidRDefault="00672A3B" w:rsidP="00672A3B">
      <w:pPr>
        <w:rPr>
          <w:rFonts w:ascii="Arial" w:hAnsi="Arial" w:cs="Arial"/>
          <w:lang w:val="it-IT"/>
        </w:rPr>
      </w:pPr>
      <w:r>
        <w:rPr>
          <w:rFonts w:ascii="Arial" w:hAnsi="Arial" w:cs="Arial"/>
          <w:lang w:val="it-IT"/>
        </w:rPr>
        <w:t>Da qui è possibile consultare lo stato delle prenotazioni dei libri con possibilità di disdire</w:t>
      </w:r>
      <w:r w:rsidR="004D57B0">
        <w:rPr>
          <w:rFonts w:ascii="Arial" w:hAnsi="Arial" w:cs="Arial"/>
          <w:lang w:val="it-IT"/>
        </w:rPr>
        <w:t>, lo stato dei libri presi in prestito e non ancora restituiti e lo storico dei prestiti.</w:t>
      </w:r>
    </w:p>
    <w:p w14:paraId="2A0B7932" w14:textId="15354D02" w:rsidR="004D57B0" w:rsidRDefault="004D57B0" w:rsidP="00672A3B">
      <w:pPr>
        <w:rPr>
          <w:rFonts w:ascii="Arial" w:hAnsi="Arial" w:cs="Arial"/>
          <w:lang w:val="it-IT"/>
        </w:rPr>
      </w:pPr>
    </w:p>
    <w:p w14:paraId="6833849E" w14:textId="3BB6BEA2" w:rsidR="004D57B0" w:rsidRDefault="004D57B0" w:rsidP="00672A3B">
      <w:pPr>
        <w:rPr>
          <w:rFonts w:ascii="Arial" w:hAnsi="Arial" w:cs="Arial"/>
          <w:b/>
          <w:bCs/>
          <w:sz w:val="28"/>
          <w:szCs w:val="28"/>
          <w:lang w:val="it-IT"/>
        </w:rPr>
      </w:pPr>
      <w:r w:rsidRPr="004D57B0">
        <w:rPr>
          <w:rFonts w:ascii="Arial" w:hAnsi="Arial" w:cs="Arial"/>
          <w:b/>
          <w:bCs/>
          <w:sz w:val="28"/>
          <w:szCs w:val="28"/>
          <w:lang w:val="it-IT"/>
        </w:rPr>
        <w:t>Impostazioni</w:t>
      </w:r>
      <w:r>
        <w:rPr>
          <w:rFonts w:ascii="Arial" w:hAnsi="Arial" w:cs="Arial"/>
          <w:b/>
          <w:bCs/>
          <w:sz w:val="28"/>
          <w:szCs w:val="28"/>
          <w:lang w:val="it-IT"/>
        </w:rPr>
        <w:t>:</w:t>
      </w:r>
    </w:p>
    <w:p w14:paraId="6CBC1993" w14:textId="6E226310" w:rsidR="004D57B0" w:rsidRPr="00E70AF2" w:rsidRDefault="004D57B0" w:rsidP="00672A3B">
      <w:pPr>
        <w:rPr>
          <w:rFonts w:ascii="Arial" w:hAnsi="Arial" w:cs="Arial"/>
          <w:u w:val="single"/>
          <w:lang w:val="it-IT"/>
        </w:rPr>
      </w:pPr>
      <w:r>
        <w:rPr>
          <w:rFonts w:ascii="Arial" w:hAnsi="Arial" w:cs="Arial"/>
          <w:lang w:val="it-IT"/>
        </w:rPr>
        <w:t xml:space="preserve">In questa pagina sono presenti le impostazioni generali dell’app e un </w:t>
      </w:r>
      <w:proofErr w:type="spellStart"/>
      <w:r>
        <w:rPr>
          <w:rFonts w:ascii="Arial" w:hAnsi="Arial" w:cs="Arial"/>
          <w:lang w:val="it-IT"/>
        </w:rPr>
        <w:t>sezione</w:t>
      </w:r>
      <w:proofErr w:type="spellEnd"/>
      <w:r>
        <w:rPr>
          <w:rFonts w:ascii="Arial" w:hAnsi="Arial" w:cs="Arial"/>
          <w:lang w:val="it-IT"/>
        </w:rPr>
        <w:t xml:space="preserve"> dedicate alle notifiche in cui l’utente può impostare quali notifiche ricevere (libri da restituire, libri disponibili ecc. )</w:t>
      </w:r>
    </w:p>
    <w:p w14:paraId="2524341E" w14:textId="0C4AF509" w:rsidR="00E70AF2" w:rsidRDefault="00E70AF2" w:rsidP="00672A3B">
      <w:pPr>
        <w:rPr>
          <w:rFonts w:ascii="Arial" w:hAnsi="Arial" w:cs="Arial"/>
          <w:lang w:val="it-IT"/>
        </w:rPr>
      </w:pPr>
    </w:p>
    <w:p w14:paraId="32A71A42" w14:textId="2754B041" w:rsidR="00E70AF2" w:rsidRDefault="00E70AF2" w:rsidP="00672A3B">
      <w:pPr>
        <w:rPr>
          <w:rFonts w:ascii="Arial" w:hAnsi="Arial" w:cs="Arial"/>
          <w:b/>
          <w:bCs/>
          <w:sz w:val="28"/>
          <w:szCs w:val="28"/>
          <w:lang w:val="it-IT"/>
        </w:rPr>
      </w:pPr>
      <w:r w:rsidRPr="00E70AF2">
        <w:rPr>
          <w:rFonts w:ascii="Arial" w:hAnsi="Arial" w:cs="Arial"/>
          <w:b/>
          <w:bCs/>
          <w:sz w:val="28"/>
          <w:szCs w:val="28"/>
          <w:lang w:val="it-IT"/>
        </w:rPr>
        <w:t>Registrazione:</w:t>
      </w:r>
    </w:p>
    <w:p w14:paraId="76FA62E2" w14:textId="3B8E7580" w:rsidR="00E70AF2" w:rsidRPr="00E70AF2" w:rsidRDefault="00E70AF2" w:rsidP="00672A3B">
      <w:pPr>
        <w:rPr>
          <w:rFonts w:ascii="Arial" w:hAnsi="Arial" w:cs="Arial"/>
          <w:lang w:val="it-IT"/>
        </w:rPr>
      </w:pPr>
      <w:r>
        <w:rPr>
          <w:rFonts w:ascii="Arial" w:hAnsi="Arial" w:cs="Arial"/>
          <w:lang w:val="it-IT"/>
        </w:rPr>
        <w:t>Pagina in cui è possibile registrarsi all’app e creare un account.</w:t>
      </w:r>
    </w:p>
    <w:p w14:paraId="43B617AA" w14:textId="77777777" w:rsidR="004D57B0" w:rsidRPr="004D57B0" w:rsidRDefault="004D57B0" w:rsidP="00672A3B">
      <w:pPr>
        <w:rPr>
          <w:rFonts w:ascii="Arial" w:hAnsi="Arial" w:cs="Arial"/>
          <w:b/>
          <w:bCs/>
          <w:sz w:val="28"/>
          <w:szCs w:val="28"/>
          <w:lang w:val="it-IT"/>
        </w:rPr>
      </w:pPr>
    </w:p>
    <w:p w14:paraId="34F9A429" w14:textId="77777777" w:rsidR="00EE7DEF" w:rsidRDefault="00EE7DEF" w:rsidP="005B3069">
      <w:pPr>
        <w:pStyle w:val="Titolo1"/>
        <w:rPr>
          <w:rFonts w:ascii="Arial" w:hAnsi="Arial" w:cs="Arial"/>
          <w:lang w:val="it-IT"/>
        </w:rPr>
      </w:pPr>
    </w:p>
    <w:p w14:paraId="03971675" w14:textId="77777777" w:rsidR="00EE7DEF" w:rsidRDefault="00EE7DEF" w:rsidP="005B3069">
      <w:pPr>
        <w:pStyle w:val="Titolo1"/>
        <w:rPr>
          <w:rFonts w:ascii="Arial" w:hAnsi="Arial" w:cs="Arial"/>
          <w:lang w:val="it-IT"/>
        </w:rPr>
      </w:pPr>
    </w:p>
    <w:p w14:paraId="38EAE290" w14:textId="77777777" w:rsidR="00EE7DEF" w:rsidRDefault="00EE7DEF" w:rsidP="005B3069">
      <w:pPr>
        <w:pStyle w:val="Titolo1"/>
        <w:rPr>
          <w:rFonts w:ascii="Arial" w:hAnsi="Arial" w:cs="Arial"/>
          <w:lang w:val="it-IT"/>
        </w:rPr>
      </w:pPr>
    </w:p>
    <w:p w14:paraId="49AF9788" w14:textId="77777777" w:rsidR="00EE7DEF" w:rsidRDefault="00EE7DEF" w:rsidP="005B3069">
      <w:pPr>
        <w:pStyle w:val="Titolo1"/>
        <w:rPr>
          <w:rFonts w:ascii="Arial" w:hAnsi="Arial" w:cs="Arial"/>
          <w:lang w:val="it-IT"/>
        </w:rPr>
      </w:pPr>
    </w:p>
    <w:p w14:paraId="099F9372" w14:textId="77777777" w:rsidR="00EE7DEF" w:rsidRDefault="00EE7DEF" w:rsidP="005B3069">
      <w:pPr>
        <w:pStyle w:val="Titolo1"/>
        <w:rPr>
          <w:rFonts w:ascii="Arial" w:hAnsi="Arial" w:cs="Arial"/>
          <w:lang w:val="it-IT"/>
        </w:rPr>
      </w:pPr>
    </w:p>
    <w:p w14:paraId="699F2539" w14:textId="4401F252" w:rsidR="00EE7DEF" w:rsidRDefault="00EE7DEF" w:rsidP="005B3069">
      <w:pPr>
        <w:pStyle w:val="Titolo1"/>
        <w:rPr>
          <w:rFonts w:ascii="Arial" w:hAnsi="Arial" w:cs="Arial"/>
          <w:lang w:val="it-IT"/>
        </w:rPr>
      </w:pPr>
    </w:p>
    <w:p w14:paraId="19BA0E01" w14:textId="11B80A84" w:rsidR="00EE7DEF" w:rsidRDefault="00EE7DEF" w:rsidP="00EE7DEF">
      <w:pPr>
        <w:rPr>
          <w:lang w:val="it-IT"/>
        </w:rPr>
      </w:pPr>
    </w:p>
    <w:p w14:paraId="5C782EBC" w14:textId="77777777" w:rsidR="00EE7DEF" w:rsidRPr="00EE7DEF" w:rsidRDefault="00EE7DEF" w:rsidP="00EE7DEF">
      <w:pPr>
        <w:rPr>
          <w:lang w:val="it-IT"/>
        </w:rPr>
      </w:pPr>
    </w:p>
    <w:p w14:paraId="409B8167" w14:textId="563EDB90" w:rsidR="005B3069" w:rsidRDefault="005B3069" w:rsidP="005B3069">
      <w:pPr>
        <w:pStyle w:val="Titolo1"/>
        <w:rPr>
          <w:rFonts w:ascii="Arial" w:hAnsi="Arial" w:cs="Arial"/>
          <w:lang w:val="en-GB"/>
        </w:rPr>
      </w:pPr>
      <w:r w:rsidRPr="00C90249">
        <w:rPr>
          <w:rFonts w:ascii="Arial" w:hAnsi="Arial" w:cs="Arial"/>
          <w:lang w:val="en-GB"/>
        </w:rPr>
        <w:t>Data</w:t>
      </w:r>
      <w:r w:rsidR="0009445A" w:rsidRPr="00C90249">
        <w:rPr>
          <w:rFonts w:ascii="Arial" w:hAnsi="Arial" w:cs="Arial"/>
          <w:lang w:val="en-GB"/>
        </w:rPr>
        <w:t xml:space="preserve"> model</w:t>
      </w:r>
    </w:p>
    <w:p w14:paraId="05F72BBC" w14:textId="765573E8" w:rsidR="00EE7DEF" w:rsidRDefault="00EE7DEF" w:rsidP="00EE7DEF">
      <w:pPr>
        <w:rPr>
          <w:lang w:val="en-GB"/>
        </w:rPr>
      </w:pPr>
    </w:p>
    <w:p w14:paraId="474C765B" w14:textId="5B654A43" w:rsidR="00EE7DEF" w:rsidRDefault="00EE7DEF" w:rsidP="00EE7DEF">
      <w:pPr>
        <w:rPr>
          <w:lang w:val="en-GB"/>
        </w:rPr>
      </w:pPr>
    </w:p>
    <w:p w14:paraId="57DED7F0" w14:textId="1B0EE5BC" w:rsidR="00EE7DEF" w:rsidRDefault="00EE7DEF" w:rsidP="00EE7DEF">
      <w:pPr>
        <w:rPr>
          <w:lang w:val="en-GB"/>
        </w:rPr>
      </w:pPr>
    </w:p>
    <w:p w14:paraId="25902515" w14:textId="4E97FEB4" w:rsidR="00EE7DEF" w:rsidRPr="00EE7DEF" w:rsidRDefault="00EE7DEF" w:rsidP="00EE7DEF">
      <w:pPr>
        <w:rPr>
          <w:lang w:val="en-GB"/>
        </w:rPr>
      </w:pPr>
      <w:r>
        <w:rPr>
          <w:noProof/>
          <w:lang w:val="en-GB"/>
        </w:rPr>
        <w:lastRenderedPageBreak/>
        <w:drawing>
          <wp:inline distT="0" distB="0" distL="0" distR="0" wp14:anchorId="3813266B" wp14:editId="2E5AF571">
            <wp:extent cx="633222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stretch>
                      <a:fillRect/>
                    </a:stretch>
                  </pic:blipFill>
                  <pic:spPr>
                    <a:xfrm>
                      <a:off x="0" y="0"/>
                      <a:ext cx="6332220" cy="3126105"/>
                    </a:xfrm>
                    <a:prstGeom prst="rect">
                      <a:avLst/>
                    </a:prstGeom>
                  </pic:spPr>
                </pic:pic>
              </a:graphicData>
            </a:graphic>
          </wp:inline>
        </w:drawing>
      </w:r>
    </w:p>
    <w:p w14:paraId="1A7FF777" w14:textId="22258C69" w:rsidR="00EC0568" w:rsidRDefault="00EC0568" w:rsidP="00EC0568">
      <w:pPr>
        <w:jc w:val="both"/>
        <w:rPr>
          <w:rFonts w:ascii="Arial" w:hAnsi="Arial" w:cs="Arial"/>
          <w:lang w:val="en-GB"/>
        </w:rPr>
      </w:pPr>
    </w:p>
    <w:p w14:paraId="567AE722" w14:textId="77777777" w:rsidR="00EE7DEF" w:rsidRDefault="00EE7DEF" w:rsidP="00EC0568">
      <w:pPr>
        <w:jc w:val="both"/>
        <w:rPr>
          <w:rFonts w:ascii="Arial" w:hAnsi="Arial" w:cs="Arial"/>
          <w:b/>
          <w:bCs/>
          <w:lang w:val="en-GB"/>
        </w:rPr>
      </w:pPr>
    </w:p>
    <w:p w14:paraId="15884CBF" w14:textId="16C674C8" w:rsidR="00C90249" w:rsidRPr="005D41CB" w:rsidRDefault="00C90249" w:rsidP="00EC0568">
      <w:pPr>
        <w:jc w:val="both"/>
        <w:rPr>
          <w:rFonts w:ascii="Arial" w:hAnsi="Arial" w:cs="Arial"/>
          <w:lang w:val="it-IT"/>
        </w:rPr>
      </w:pPr>
      <w:r w:rsidRPr="005D41CB">
        <w:rPr>
          <w:rFonts w:ascii="Arial" w:hAnsi="Arial" w:cs="Arial"/>
          <w:b/>
          <w:bCs/>
          <w:lang w:val="it-IT"/>
        </w:rPr>
        <w:t xml:space="preserve">Utente: </w:t>
      </w:r>
    </w:p>
    <w:p w14:paraId="0E4D088B" w14:textId="48EB0939" w:rsidR="00C90249" w:rsidRDefault="00C90249" w:rsidP="00EC0568">
      <w:pPr>
        <w:jc w:val="both"/>
        <w:rPr>
          <w:rFonts w:ascii="Arial" w:hAnsi="Arial" w:cs="Arial"/>
          <w:lang w:val="it-IT"/>
        </w:rPr>
      </w:pPr>
      <w:r w:rsidRPr="00C90249">
        <w:rPr>
          <w:rFonts w:ascii="Arial" w:hAnsi="Arial" w:cs="Arial"/>
          <w:lang w:val="it-IT"/>
        </w:rPr>
        <w:t>Rappresenta l’utente dell’app e l</w:t>
      </w:r>
      <w:r>
        <w:rPr>
          <w:rFonts w:ascii="Arial" w:hAnsi="Arial" w:cs="Arial"/>
          <w:lang w:val="it-IT"/>
        </w:rPr>
        <w:t>e sue informazioni di base.</w:t>
      </w:r>
    </w:p>
    <w:p w14:paraId="7BCDA01A" w14:textId="1A8401D4" w:rsidR="00C90249" w:rsidRDefault="00C90249" w:rsidP="00EC0568">
      <w:pPr>
        <w:jc w:val="both"/>
        <w:rPr>
          <w:rFonts w:ascii="Arial" w:hAnsi="Arial" w:cs="Arial"/>
          <w:lang w:val="it-IT"/>
        </w:rPr>
      </w:pPr>
    </w:p>
    <w:p w14:paraId="5546E992" w14:textId="361059E0" w:rsidR="00C90249" w:rsidRDefault="00C90249" w:rsidP="00EC0568">
      <w:pPr>
        <w:jc w:val="both"/>
        <w:rPr>
          <w:rFonts w:ascii="Arial" w:hAnsi="Arial" w:cs="Arial"/>
          <w:b/>
          <w:bCs/>
          <w:lang w:val="it-IT"/>
        </w:rPr>
      </w:pPr>
      <w:r w:rsidRPr="00C90249">
        <w:rPr>
          <w:rFonts w:ascii="Arial" w:hAnsi="Arial" w:cs="Arial"/>
          <w:b/>
          <w:bCs/>
          <w:lang w:val="it-IT"/>
        </w:rPr>
        <w:t>Libro:</w:t>
      </w:r>
    </w:p>
    <w:p w14:paraId="7F2A51E6" w14:textId="3F112CBC" w:rsidR="00C90249" w:rsidRDefault="00C90249" w:rsidP="00EC0568">
      <w:pPr>
        <w:jc w:val="both"/>
        <w:rPr>
          <w:rFonts w:ascii="Arial" w:hAnsi="Arial" w:cs="Arial"/>
          <w:lang w:val="it-IT"/>
        </w:rPr>
      </w:pPr>
      <w:r>
        <w:rPr>
          <w:rFonts w:ascii="Arial" w:hAnsi="Arial" w:cs="Arial"/>
          <w:lang w:val="it-IT"/>
        </w:rPr>
        <w:t>Rappresenta un libro contenuto in una biblioteca, ha tutte le informazioni e descrizioni del libro.</w:t>
      </w:r>
    </w:p>
    <w:p w14:paraId="10EDFAF2" w14:textId="14C0D6CE" w:rsidR="00C90249" w:rsidRDefault="00C90249" w:rsidP="00EC0568">
      <w:pPr>
        <w:jc w:val="both"/>
        <w:rPr>
          <w:rFonts w:ascii="Arial" w:hAnsi="Arial" w:cs="Arial"/>
          <w:lang w:val="it-IT"/>
        </w:rPr>
      </w:pPr>
    </w:p>
    <w:p w14:paraId="34FF1DA4" w14:textId="0918E4E5" w:rsidR="00C90249" w:rsidRDefault="00C90249" w:rsidP="00EC0568">
      <w:pPr>
        <w:jc w:val="both"/>
        <w:rPr>
          <w:rFonts w:ascii="Arial" w:hAnsi="Arial" w:cs="Arial"/>
          <w:b/>
          <w:bCs/>
          <w:lang w:val="it-IT"/>
        </w:rPr>
      </w:pPr>
      <w:r>
        <w:rPr>
          <w:rFonts w:ascii="Arial" w:hAnsi="Arial" w:cs="Arial"/>
          <w:b/>
          <w:bCs/>
          <w:lang w:val="it-IT"/>
        </w:rPr>
        <w:t>Lista preferiti:</w:t>
      </w:r>
    </w:p>
    <w:p w14:paraId="1B11E303" w14:textId="1F4A7B2E" w:rsidR="00C90249" w:rsidRDefault="00C90249" w:rsidP="00EC0568">
      <w:pPr>
        <w:jc w:val="both"/>
        <w:rPr>
          <w:rFonts w:ascii="Arial" w:hAnsi="Arial" w:cs="Arial"/>
          <w:lang w:val="it-IT"/>
        </w:rPr>
      </w:pPr>
      <w:r>
        <w:rPr>
          <w:rFonts w:ascii="Arial" w:hAnsi="Arial" w:cs="Arial"/>
          <w:lang w:val="it-IT"/>
        </w:rPr>
        <w:t>Ogni utente ha una propria lista di libri preferiti la quale può essere aggiornata o modificata dall’utente. L’utente verrà avvisato dall’app quando un libro presente nella sua lista torna disponibile.</w:t>
      </w:r>
    </w:p>
    <w:p w14:paraId="07645474" w14:textId="2F089738" w:rsidR="00C90249" w:rsidRDefault="00C90249" w:rsidP="00EC0568">
      <w:pPr>
        <w:jc w:val="both"/>
        <w:rPr>
          <w:rFonts w:ascii="Arial" w:hAnsi="Arial" w:cs="Arial"/>
          <w:lang w:val="it-IT"/>
        </w:rPr>
      </w:pPr>
    </w:p>
    <w:p w14:paraId="779E1835" w14:textId="6E9F3365" w:rsidR="00C90249" w:rsidRDefault="00C90249" w:rsidP="00EC0568">
      <w:pPr>
        <w:jc w:val="both"/>
        <w:rPr>
          <w:rFonts w:ascii="Arial" w:hAnsi="Arial" w:cs="Arial"/>
          <w:b/>
          <w:bCs/>
          <w:lang w:val="it-IT"/>
        </w:rPr>
      </w:pPr>
      <w:r>
        <w:rPr>
          <w:rFonts w:ascii="Arial" w:hAnsi="Arial" w:cs="Arial"/>
          <w:b/>
          <w:bCs/>
          <w:lang w:val="it-IT"/>
        </w:rPr>
        <w:t>Biblioteca:</w:t>
      </w:r>
    </w:p>
    <w:p w14:paraId="6C839523" w14:textId="233F95FC" w:rsidR="00C90249" w:rsidRDefault="00C90249" w:rsidP="00EC0568">
      <w:pPr>
        <w:jc w:val="both"/>
        <w:rPr>
          <w:rFonts w:ascii="Arial" w:hAnsi="Arial" w:cs="Arial"/>
          <w:lang w:val="it-IT"/>
        </w:rPr>
      </w:pPr>
      <w:r>
        <w:rPr>
          <w:rFonts w:ascii="Arial" w:hAnsi="Arial" w:cs="Arial"/>
          <w:lang w:val="it-IT"/>
        </w:rPr>
        <w:t>Rappresenta una biblioteca presente sul territorio aquilano con le sue informazioni di base e la sua locazione geografica.</w:t>
      </w:r>
    </w:p>
    <w:p w14:paraId="5969BC49" w14:textId="48693142" w:rsidR="00C90249" w:rsidRDefault="00C90249" w:rsidP="00EC0568">
      <w:pPr>
        <w:jc w:val="both"/>
        <w:rPr>
          <w:rFonts w:ascii="Arial" w:hAnsi="Arial" w:cs="Arial"/>
          <w:lang w:val="it-IT"/>
        </w:rPr>
      </w:pPr>
    </w:p>
    <w:p w14:paraId="15B51B04" w14:textId="77777777" w:rsidR="00C90249" w:rsidRDefault="00C90249" w:rsidP="00EC0568">
      <w:pPr>
        <w:jc w:val="both"/>
        <w:rPr>
          <w:rFonts w:ascii="Arial" w:hAnsi="Arial" w:cs="Arial"/>
          <w:b/>
          <w:bCs/>
          <w:lang w:val="it-IT"/>
        </w:rPr>
      </w:pPr>
    </w:p>
    <w:p w14:paraId="06938AAB" w14:textId="5FDA1303" w:rsidR="00C90249" w:rsidRDefault="00C90249" w:rsidP="00EC0568">
      <w:pPr>
        <w:jc w:val="both"/>
        <w:rPr>
          <w:rFonts w:ascii="Arial" w:hAnsi="Arial" w:cs="Arial"/>
          <w:b/>
          <w:bCs/>
          <w:lang w:val="it-IT"/>
        </w:rPr>
      </w:pPr>
      <w:r>
        <w:rPr>
          <w:rFonts w:ascii="Arial" w:hAnsi="Arial" w:cs="Arial"/>
          <w:b/>
          <w:bCs/>
          <w:lang w:val="it-IT"/>
        </w:rPr>
        <w:t>Prenotazione libro:</w:t>
      </w:r>
    </w:p>
    <w:p w14:paraId="4C183A86" w14:textId="0A2EADB7" w:rsidR="00C90249" w:rsidRDefault="00C90249" w:rsidP="00EC0568">
      <w:pPr>
        <w:jc w:val="both"/>
        <w:rPr>
          <w:rFonts w:ascii="Arial" w:hAnsi="Arial" w:cs="Arial"/>
          <w:lang w:val="it-IT"/>
        </w:rPr>
      </w:pPr>
      <w:r>
        <w:rPr>
          <w:rFonts w:ascii="Arial" w:hAnsi="Arial" w:cs="Arial"/>
          <w:lang w:val="it-IT"/>
        </w:rPr>
        <w:t>Questa classe contiene tutte le informazioni utili per effettuare una prenotazione di un libro da parte di un utente come il libro da prenotare</w:t>
      </w:r>
      <w:r w:rsidR="00D8337D">
        <w:rPr>
          <w:rFonts w:ascii="Arial" w:hAnsi="Arial" w:cs="Arial"/>
          <w:lang w:val="it-IT"/>
        </w:rPr>
        <w:t xml:space="preserve"> e</w:t>
      </w:r>
      <w:r>
        <w:rPr>
          <w:rFonts w:ascii="Arial" w:hAnsi="Arial" w:cs="Arial"/>
          <w:lang w:val="it-IT"/>
        </w:rPr>
        <w:t xml:space="preserve"> il giorno </w:t>
      </w:r>
      <w:r w:rsidR="00D8337D">
        <w:rPr>
          <w:rFonts w:ascii="Arial" w:hAnsi="Arial" w:cs="Arial"/>
          <w:lang w:val="it-IT"/>
        </w:rPr>
        <w:t>della prenotazione.</w:t>
      </w:r>
    </w:p>
    <w:p w14:paraId="3BCAEC38" w14:textId="72D4F6A9" w:rsidR="00D8337D" w:rsidRDefault="00D8337D" w:rsidP="00EC0568">
      <w:pPr>
        <w:jc w:val="both"/>
        <w:rPr>
          <w:rFonts w:ascii="Arial" w:hAnsi="Arial" w:cs="Arial"/>
          <w:lang w:val="it-IT"/>
        </w:rPr>
      </w:pPr>
    </w:p>
    <w:p w14:paraId="3A796AFC" w14:textId="77777777" w:rsidR="00EE7DEF" w:rsidRDefault="00EE7DEF" w:rsidP="00EC0568">
      <w:pPr>
        <w:jc w:val="both"/>
        <w:rPr>
          <w:rFonts w:ascii="Arial" w:hAnsi="Arial" w:cs="Arial"/>
          <w:b/>
          <w:bCs/>
          <w:lang w:val="it-IT"/>
        </w:rPr>
      </w:pPr>
    </w:p>
    <w:p w14:paraId="777B71E6" w14:textId="77777777" w:rsidR="00EE7DEF" w:rsidRDefault="00EE7DEF" w:rsidP="00EC0568">
      <w:pPr>
        <w:jc w:val="both"/>
        <w:rPr>
          <w:rFonts w:ascii="Arial" w:hAnsi="Arial" w:cs="Arial"/>
          <w:b/>
          <w:bCs/>
          <w:lang w:val="it-IT"/>
        </w:rPr>
      </w:pPr>
    </w:p>
    <w:p w14:paraId="6F0794D2" w14:textId="110492AB" w:rsidR="00D8337D" w:rsidRDefault="00D8337D" w:rsidP="00EC0568">
      <w:pPr>
        <w:jc w:val="both"/>
        <w:rPr>
          <w:rFonts w:ascii="Arial" w:hAnsi="Arial" w:cs="Arial"/>
          <w:b/>
          <w:bCs/>
          <w:lang w:val="it-IT"/>
        </w:rPr>
      </w:pPr>
      <w:r>
        <w:rPr>
          <w:rFonts w:ascii="Arial" w:hAnsi="Arial" w:cs="Arial"/>
          <w:b/>
          <w:bCs/>
          <w:lang w:val="it-IT"/>
        </w:rPr>
        <w:t>Prenotazione accesso:</w:t>
      </w:r>
    </w:p>
    <w:p w14:paraId="56700627" w14:textId="189AFA1A" w:rsidR="00D8337D" w:rsidRPr="00D8337D" w:rsidRDefault="00D8337D" w:rsidP="00EC0568">
      <w:pPr>
        <w:jc w:val="both"/>
        <w:rPr>
          <w:rFonts w:ascii="Arial" w:hAnsi="Arial" w:cs="Arial"/>
          <w:lang w:val="it-IT"/>
        </w:rPr>
      </w:pPr>
      <w:r>
        <w:rPr>
          <w:rFonts w:ascii="Arial" w:hAnsi="Arial" w:cs="Arial"/>
          <w:lang w:val="it-IT"/>
        </w:rPr>
        <w:t>Questa classe contiene le informazioni per poter prenotare un accesso ad una biblioteca da parte di un utente come la biblioteca di riferimento, il giorno e l’orario desiderato.</w:t>
      </w:r>
    </w:p>
    <w:p w14:paraId="46B9572B" w14:textId="77777777" w:rsidR="00C90249" w:rsidRPr="00C90249" w:rsidRDefault="00C90249" w:rsidP="00EC0568">
      <w:pPr>
        <w:jc w:val="both"/>
        <w:rPr>
          <w:rFonts w:ascii="Arial" w:hAnsi="Arial" w:cs="Arial"/>
          <w:b/>
          <w:bCs/>
          <w:lang w:val="it-IT"/>
        </w:rPr>
      </w:pPr>
    </w:p>
    <w:p w14:paraId="11F54305" w14:textId="77777777" w:rsidR="00C90249" w:rsidRPr="00C90249" w:rsidRDefault="00C90249" w:rsidP="00EC0568">
      <w:pPr>
        <w:jc w:val="both"/>
        <w:rPr>
          <w:rFonts w:ascii="Arial" w:hAnsi="Arial" w:cs="Arial"/>
          <w:b/>
          <w:bCs/>
          <w:lang w:val="it-IT"/>
        </w:rPr>
      </w:pPr>
    </w:p>
    <w:p w14:paraId="3A4548BA" w14:textId="77777777" w:rsidR="00EC5336" w:rsidRPr="00C90249" w:rsidRDefault="00EC5336">
      <w:pPr>
        <w:spacing w:after="200" w:line="276" w:lineRule="auto"/>
        <w:rPr>
          <w:rFonts w:ascii="Arial" w:eastAsiaTheme="majorEastAsia" w:hAnsi="Arial" w:cs="Arial"/>
          <w:noProof/>
          <w:color w:val="17365D" w:themeColor="text2" w:themeShade="BF"/>
          <w:spacing w:val="5"/>
          <w:kern w:val="28"/>
          <w:sz w:val="52"/>
          <w:szCs w:val="52"/>
          <w:lang w:val="it-IT"/>
        </w:rPr>
      </w:pPr>
      <w:r w:rsidRPr="00C90249">
        <w:rPr>
          <w:rFonts w:ascii="Arial" w:hAnsi="Arial" w:cs="Arial"/>
          <w:noProof/>
          <w:lang w:val="it-IT"/>
        </w:rPr>
        <w:lastRenderedPageBreak/>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9"/>
      <w:headerReference w:type="default" r:id="rId20"/>
      <w:footerReference w:type="even" r:id="rId21"/>
      <w:footerReference w:type="default" r:id="rId22"/>
      <w:headerReference w:type="first" r:id="rId23"/>
      <w:footerReference w:type="first" r:id="rId24"/>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85BA" w14:textId="77777777" w:rsidR="00944510" w:rsidRDefault="00944510" w:rsidP="00264DE8">
      <w:r>
        <w:separator/>
      </w:r>
    </w:p>
  </w:endnote>
  <w:endnote w:type="continuationSeparator" w:id="0">
    <w:p w14:paraId="3EB488D9" w14:textId="77777777" w:rsidR="00944510" w:rsidRDefault="00944510"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16BF" w14:textId="77777777" w:rsidR="00944510" w:rsidRDefault="00944510" w:rsidP="00264DE8">
      <w:r>
        <w:separator/>
      </w:r>
    </w:p>
  </w:footnote>
  <w:footnote w:type="continuationSeparator" w:id="0">
    <w:p w14:paraId="68FE8CF2" w14:textId="77777777" w:rsidR="00944510" w:rsidRDefault="00944510"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15CB30D7"/>
    <w:multiLevelType w:val="hybridMultilevel"/>
    <w:tmpl w:val="1C3C9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813A33"/>
    <w:multiLevelType w:val="hybridMultilevel"/>
    <w:tmpl w:val="6D5A9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6A4726"/>
    <w:multiLevelType w:val="hybridMultilevel"/>
    <w:tmpl w:val="6B389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F601B"/>
    <w:multiLevelType w:val="hybridMultilevel"/>
    <w:tmpl w:val="4BDE15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872B1E"/>
    <w:multiLevelType w:val="hybridMultilevel"/>
    <w:tmpl w:val="D68C7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DC628B"/>
    <w:multiLevelType w:val="hybridMultilevel"/>
    <w:tmpl w:val="2E2C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92D"/>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19E5"/>
    <w:rsid w:val="003D3BBC"/>
    <w:rsid w:val="003D75A8"/>
    <w:rsid w:val="003D77BC"/>
    <w:rsid w:val="003D7BB3"/>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57B0"/>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2699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27D2"/>
    <w:rsid w:val="00597A79"/>
    <w:rsid w:val="005A192D"/>
    <w:rsid w:val="005A202A"/>
    <w:rsid w:val="005B2566"/>
    <w:rsid w:val="005B3069"/>
    <w:rsid w:val="005B7F64"/>
    <w:rsid w:val="005C688A"/>
    <w:rsid w:val="005D1C3B"/>
    <w:rsid w:val="005D1CE8"/>
    <w:rsid w:val="005D1EB7"/>
    <w:rsid w:val="005D41CB"/>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5629"/>
    <w:rsid w:val="0067195F"/>
    <w:rsid w:val="00672A3B"/>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2C48"/>
    <w:rsid w:val="0070305C"/>
    <w:rsid w:val="00703124"/>
    <w:rsid w:val="0071053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0F2B"/>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2A11"/>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4510"/>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374"/>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2996"/>
    <w:rsid w:val="00A85A86"/>
    <w:rsid w:val="00A87200"/>
    <w:rsid w:val="00A911E7"/>
    <w:rsid w:val="00A927E8"/>
    <w:rsid w:val="00A93E57"/>
    <w:rsid w:val="00A9485C"/>
    <w:rsid w:val="00A958EB"/>
    <w:rsid w:val="00A96AB8"/>
    <w:rsid w:val="00AA1010"/>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58F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3AB"/>
    <w:rsid w:val="00C774C7"/>
    <w:rsid w:val="00C8266C"/>
    <w:rsid w:val="00C82794"/>
    <w:rsid w:val="00C8417A"/>
    <w:rsid w:val="00C84DE5"/>
    <w:rsid w:val="00C90249"/>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37D"/>
    <w:rsid w:val="00D83510"/>
    <w:rsid w:val="00D847C9"/>
    <w:rsid w:val="00D8503B"/>
    <w:rsid w:val="00D870FF"/>
    <w:rsid w:val="00D879DA"/>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55F3"/>
    <w:rsid w:val="00E6668D"/>
    <w:rsid w:val="00E70AF2"/>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E7DEF"/>
    <w:rsid w:val="00EF27B9"/>
    <w:rsid w:val="00EF31E0"/>
    <w:rsid w:val="00EF36CA"/>
    <w:rsid w:val="00EF6206"/>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93545"/>
    <w:rsid w:val="00FA4658"/>
    <w:rsid w:val="00FA6E48"/>
    <w:rsid w:val="00FB1198"/>
    <w:rsid w:val="00FB1808"/>
    <w:rsid w:val="00FB2743"/>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6709</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loris lindozzi</cp:lastModifiedBy>
  <cp:revision>13</cp:revision>
  <dcterms:created xsi:type="dcterms:W3CDTF">2020-03-02T08:48:00Z</dcterms:created>
  <dcterms:modified xsi:type="dcterms:W3CDTF">2021-04-29T14:47:00Z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